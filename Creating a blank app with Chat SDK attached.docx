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B6C" w:rsidRPr="002B1B6C" w:rsidRDefault="002B1B6C" w:rsidP="002B1B6C">
      <w:pPr>
        <w:pBdr>
          <w:bottom w:val="single" w:sz="6" w:space="4" w:color="EEEEEE"/>
        </w:pBdr>
        <w:spacing w:before="100" w:beforeAutospacing="1" w:after="100" w:afterAutospacing="1" w:line="240" w:lineRule="auto"/>
        <w:outlineLvl w:val="1"/>
        <w:rPr>
          <w:rFonts w:ascii="Helvetica" w:eastAsia="Times New Roman" w:hAnsi="Helvetica" w:cs="Helvetica"/>
          <w:b/>
          <w:bCs/>
          <w:color w:val="333333"/>
          <w:sz w:val="42"/>
          <w:szCs w:val="42"/>
        </w:rPr>
      </w:pPr>
      <w:r w:rsidRPr="002B1B6C">
        <w:rPr>
          <w:rFonts w:ascii="Helvetica" w:eastAsia="Times New Roman" w:hAnsi="Helvetica" w:cs="Helvetica"/>
          <w:b/>
          <w:bCs/>
          <w:color w:val="333333"/>
          <w:sz w:val="42"/>
          <w:szCs w:val="42"/>
        </w:rPr>
        <w:t>Creating a new Project with Chat SDK pre-integrated</w:t>
      </w:r>
    </w:p>
    <w:p w:rsidR="002B1B6C" w:rsidRPr="002B1B6C" w:rsidRDefault="002B1B6C" w:rsidP="002B1B6C">
      <w:pPr>
        <w:spacing w:before="100" w:beforeAutospacing="1" w:after="100" w:afterAutospacing="1" w:line="240" w:lineRule="auto"/>
        <w:outlineLvl w:val="5"/>
        <w:rPr>
          <w:rFonts w:ascii="Helvetica" w:eastAsia="Times New Roman" w:hAnsi="Helvetica" w:cs="Helvetica"/>
          <w:b/>
          <w:bCs/>
          <w:color w:val="777777"/>
          <w:sz w:val="24"/>
          <w:szCs w:val="24"/>
        </w:rPr>
      </w:pPr>
      <w:r w:rsidRPr="002B1B6C">
        <w:rPr>
          <w:rFonts w:ascii="Helvetica" w:eastAsia="Times New Roman" w:hAnsi="Helvetica" w:cs="Helvetica"/>
          <w:b/>
          <w:bCs/>
          <w:color w:val="777777"/>
          <w:sz w:val="24"/>
          <w:szCs w:val="24"/>
        </w:rPr>
        <w:t>Quick start guide - it takes about 10 minutes! This instruction manual assumes that you are a beginner at using Android Studio and</w:t>
      </w:r>
      <w:r>
        <w:rPr>
          <w:rFonts w:ascii="Helvetica" w:eastAsia="Times New Roman" w:hAnsi="Helvetica" w:cs="Helvetica"/>
          <w:b/>
          <w:bCs/>
          <w:color w:val="777777"/>
          <w:sz w:val="24"/>
          <w:szCs w:val="24"/>
        </w:rPr>
        <w:t xml:space="preserve"> assumes that you want to add Chat SDK to a blank Android Studio project. If you are an advanced user or if you want to add the Chat SDK to an existing project, please use the manual here;</w:t>
      </w:r>
      <w:r w:rsidRPr="002B1B6C">
        <w:rPr>
          <w:rFonts w:ascii="Helvetica" w:eastAsia="Times New Roman" w:hAnsi="Helvetica" w:cs="Helvetica"/>
          <w:b/>
          <w:bCs/>
          <w:color w:val="777777"/>
          <w:sz w:val="24"/>
          <w:szCs w:val="24"/>
        </w:rPr>
        <w:t xml:space="preserve"> NEED LINK!</w:t>
      </w:r>
    </w:p>
    <w:p w:rsidR="002B1B6C" w:rsidRPr="002B1B6C" w:rsidRDefault="002B1B6C" w:rsidP="002B1B6C">
      <w:pPr>
        <w:numPr>
          <w:ilvl w:val="0"/>
          <w:numId w:val="1"/>
        </w:numPr>
        <w:spacing w:before="100" w:beforeAutospacing="1" w:after="100" w:afterAutospacing="1" w:line="240" w:lineRule="auto"/>
        <w:ind w:left="0"/>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In Android Studio </w:t>
      </w:r>
      <w:r w:rsidRPr="002B1B6C">
        <w:rPr>
          <w:rFonts w:ascii="Helvetica" w:eastAsia="Times New Roman" w:hAnsi="Helvetica" w:cs="Helvetica"/>
          <w:color w:val="333333"/>
          <w:sz w:val="24"/>
          <w:szCs w:val="24"/>
        </w:rPr>
        <w:t xml:space="preserve">Go to </w:t>
      </w:r>
      <w:r w:rsidRPr="002B1B6C">
        <w:rPr>
          <w:rFonts w:ascii="Helvetica" w:eastAsia="Times New Roman" w:hAnsi="Helvetica" w:cs="Helvetica"/>
          <w:b/>
          <w:bCs/>
          <w:color w:val="333333"/>
          <w:sz w:val="24"/>
          <w:szCs w:val="24"/>
        </w:rPr>
        <w:t>File</w:t>
      </w:r>
      <w:r w:rsidRPr="002B1B6C">
        <w:rPr>
          <w:rFonts w:ascii="Helvetica" w:eastAsia="Times New Roman" w:hAnsi="Helvetica" w:cs="Helvetica"/>
          <w:color w:val="333333"/>
          <w:sz w:val="24"/>
          <w:szCs w:val="24"/>
        </w:rPr>
        <w:t xml:space="preserve"> -&gt; </w:t>
      </w:r>
      <w:r w:rsidRPr="002B1B6C">
        <w:rPr>
          <w:rFonts w:ascii="Helvetica" w:eastAsia="Times New Roman" w:hAnsi="Helvetica" w:cs="Helvetica"/>
          <w:b/>
          <w:bCs/>
          <w:color w:val="333333"/>
          <w:sz w:val="24"/>
          <w:szCs w:val="24"/>
        </w:rPr>
        <w:t>New</w:t>
      </w:r>
      <w:r w:rsidRPr="002B1B6C">
        <w:rPr>
          <w:rFonts w:ascii="Helvetica" w:eastAsia="Times New Roman" w:hAnsi="Helvetica" w:cs="Helvetica"/>
          <w:color w:val="333333"/>
          <w:sz w:val="24"/>
          <w:szCs w:val="24"/>
        </w:rPr>
        <w:t xml:space="preserve"> -&gt; </w:t>
      </w:r>
      <w:r w:rsidRPr="002B1B6C">
        <w:rPr>
          <w:rFonts w:ascii="Helvetica" w:eastAsia="Times New Roman" w:hAnsi="Helvetica" w:cs="Helvetica"/>
          <w:b/>
          <w:bCs/>
          <w:color w:val="333333"/>
          <w:sz w:val="24"/>
          <w:szCs w:val="24"/>
        </w:rPr>
        <w:t>Project</w:t>
      </w:r>
      <w:r w:rsidRPr="002B1B6C">
        <w:rPr>
          <w:rFonts w:ascii="Helvetica" w:eastAsia="Times New Roman" w:hAnsi="Helvetica" w:cs="Helvetica"/>
          <w:color w:val="333333"/>
          <w:sz w:val="24"/>
          <w:szCs w:val="24"/>
        </w:rPr>
        <w:t>.</w:t>
      </w:r>
    </w:p>
    <w:p w:rsidR="002B1B6C" w:rsidRPr="002B1B6C" w:rsidRDefault="002B1B6C" w:rsidP="002B1B6C">
      <w:pPr>
        <w:numPr>
          <w:ilvl w:val="0"/>
          <w:numId w:val="1"/>
        </w:numPr>
        <w:spacing w:before="100" w:beforeAutospacing="1" w:after="100" w:afterAutospacing="1" w:line="240" w:lineRule="auto"/>
        <w:ind w:left="0"/>
        <w:rPr>
          <w:rFonts w:ascii="Helvetica" w:eastAsia="Times New Roman" w:hAnsi="Helvetica" w:cs="Helvetica"/>
          <w:color w:val="333333"/>
          <w:sz w:val="24"/>
          <w:szCs w:val="24"/>
        </w:rPr>
      </w:pPr>
      <w:r w:rsidRPr="002B1B6C">
        <w:rPr>
          <w:rFonts w:ascii="Helvetica" w:eastAsia="Times New Roman" w:hAnsi="Helvetica" w:cs="Helvetica"/>
          <w:color w:val="333333"/>
          <w:sz w:val="24"/>
          <w:szCs w:val="24"/>
        </w:rPr>
        <w:t xml:space="preserve">Enter a name for the </w:t>
      </w:r>
      <w:r w:rsidRPr="002B1B6C">
        <w:rPr>
          <w:rFonts w:ascii="Helvetica" w:eastAsia="Times New Roman" w:hAnsi="Helvetica" w:cs="Helvetica"/>
          <w:b/>
          <w:bCs/>
          <w:color w:val="333333"/>
          <w:sz w:val="24"/>
          <w:szCs w:val="24"/>
        </w:rPr>
        <w:t>Application</w:t>
      </w:r>
      <w:r w:rsidRPr="002B1B6C">
        <w:rPr>
          <w:rFonts w:ascii="Helvetica" w:eastAsia="Times New Roman" w:hAnsi="Helvetica" w:cs="Helvetica"/>
          <w:color w:val="333333"/>
          <w:sz w:val="24"/>
          <w:szCs w:val="24"/>
        </w:rPr>
        <w:t xml:space="preserve"> as you see fit. Change the </w:t>
      </w:r>
      <w:r w:rsidRPr="002B1B6C">
        <w:rPr>
          <w:rFonts w:ascii="Helvetica" w:eastAsia="Times New Roman" w:hAnsi="Helvetica" w:cs="Helvetica"/>
          <w:b/>
          <w:bCs/>
          <w:color w:val="333333"/>
          <w:sz w:val="24"/>
          <w:szCs w:val="24"/>
        </w:rPr>
        <w:t>Company domain</w:t>
      </w:r>
      <w:r w:rsidRPr="002B1B6C">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 xml:space="preserve">to a relevant value for your </w:t>
      </w:r>
      <w:r w:rsidR="00E20539">
        <w:rPr>
          <w:rFonts w:ascii="Helvetica" w:eastAsia="Times New Roman" w:hAnsi="Helvetica" w:cs="Helvetica"/>
          <w:color w:val="333333"/>
          <w:sz w:val="24"/>
          <w:szCs w:val="24"/>
        </w:rPr>
        <w:t>organization</w:t>
      </w:r>
      <w:r w:rsidRPr="002B1B6C">
        <w:rPr>
          <w:rFonts w:ascii="Helvetica" w:eastAsia="Times New Roman" w:hAnsi="Helvetica" w:cs="Helvetica"/>
          <w:color w:val="333333"/>
          <w:sz w:val="24"/>
          <w:szCs w:val="24"/>
        </w:rPr>
        <w:t>. Be sure to</w:t>
      </w:r>
      <w:r>
        <w:rPr>
          <w:rFonts w:ascii="Helvetica" w:eastAsia="Times New Roman" w:hAnsi="Helvetica" w:cs="Helvetica"/>
          <w:color w:val="333333"/>
          <w:sz w:val="24"/>
          <w:szCs w:val="24"/>
        </w:rPr>
        <w:t xml:space="preserve"> take a</w:t>
      </w:r>
      <w:r w:rsidRPr="002B1B6C">
        <w:rPr>
          <w:rFonts w:ascii="Helvetica" w:eastAsia="Times New Roman" w:hAnsi="Helvetica" w:cs="Helvetica"/>
          <w:color w:val="333333"/>
          <w:sz w:val="24"/>
          <w:szCs w:val="24"/>
        </w:rPr>
        <w:t xml:space="preserve"> note</w:t>
      </w:r>
      <w:r>
        <w:rPr>
          <w:rFonts w:ascii="Helvetica" w:eastAsia="Times New Roman" w:hAnsi="Helvetica" w:cs="Helvetica"/>
          <w:color w:val="333333"/>
          <w:sz w:val="24"/>
          <w:szCs w:val="24"/>
        </w:rPr>
        <w:t xml:space="preserve"> of</w:t>
      </w:r>
      <w:r w:rsidRPr="002B1B6C">
        <w:rPr>
          <w:rFonts w:ascii="Helvetica" w:eastAsia="Times New Roman" w:hAnsi="Helvetica" w:cs="Helvetica"/>
          <w:color w:val="333333"/>
          <w:sz w:val="24"/>
          <w:szCs w:val="24"/>
        </w:rPr>
        <w:t xml:space="preserve"> the </w:t>
      </w:r>
      <w:r w:rsidRPr="002B1B6C">
        <w:rPr>
          <w:rFonts w:ascii="Helvetica" w:eastAsia="Times New Roman" w:hAnsi="Helvetica" w:cs="Helvetica"/>
          <w:b/>
          <w:bCs/>
          <w:color w:val="333333"/>
          <w:sz w:val="24"/>
          <w:szCs w:val="24"/>
        </w:rPr>
        <w:t>Application name</w:t>
      </w:r>
      <w:r w:rsidRPr="002B1B6C">
        <w:rPr>
          <w:rFonts w:ascii="Helvetica" w:eastAsia="Times New Roman" w:hAnsi="Helvetica" w:cs="Helvetica"/>
          <w:color w:val="333333"/>
          <w:sz w:val="24"/>
          <w:szCs w:val="24"/>
        </w:rPr>
        <w:t xml:space="preserve">, the </w:t>
      </w:r>
      <w:r w:rsidRPr="002B1B6C">
        <w:rPr>
          <w:rFonts w:ascii="Helvetica" w:eastAsia="Times New Roman" w:hAnsi="Helvetica" w:cs="Helvetica"/>
          <w:b/>
          <w:bCs/>
          <w:color w:val="333333"/>
          <w:sz w:val="24"/>
          <w:szCs w:val="24"/>
        </w:rPr>
        <w:t>Company domain</w:t>
      </w:r>
      <w:r w:rsidRPr="002B1B6C">
        <w:rPr>
          <w:rFonts w:ascii="Helvetica" w:eastAsia="Times New Roman" w:hAnsi="Helvetica" w:cs="Helvetica"/>
          <w:color w:val="333333"/>
          <w:sz w:val="24"/>
          <w:szCs w:val="24"/>
        </w:rPr>
        <w:t xml:space="preserve">, and the </w:t>
      </w:r>
      <w:r w:rsidRPr="002B1B6C">
        <w:rPr>
          <w:rFonts w:ascii="Helvetica" w:eastAsia="Times New Roman" w:hAnsi="Helvetica" w:cs="Helvetica"/>
          <w:b/>
          <w:bCs/>
          <w:color w:val="333333"/>
          <w:sz w:val="24"/>
          <w:szCs w:val="24"/>
        </w:rPr>
        <w:t>Package name</w:t>
      </w:r>
      <w:r w:rsidRPr="002B1B6C">
        <w:rPr>
          <w:rFonts w:ascii="Helvetica" w:eastAsia="Times New Roman" w:hAnsi="Helvetica" w:cs="Helvetica"/>
          <w:color w:val="333333"/>
          <w:sz w:val="24"/>
          <w:szCs w:val="24"/>
        </w:rPr>
        <w:t xml:space="preserve">. You will need this information later. Click </w:t>
      </w:r>
      <w:r w:rsidRPr="002B1B6C">
        <w:rPr>
          <w:rFonts w:ascii="Helvetica" w:eastAsia="Times New Roman" w:hAnsi="Helvetica" w:cs="Helvetica"/>
          <w:b/>
          <w:bCs/>
          <w:color w:val="333333"/>
          <w:sz w:val="24"/>
          <w:szCs w:val="24"/>
        </w:rPr>
        <w:t>Next</w:t>
      </w:r>
      <w:r w:rsidRPr="002B1B6C">
        <w:rPr>
          <w:rFonts w:ascii="Helvetica" w:eastAsia="Times New Roman" w:hAnsi="Helvetica" w:cs="Helvetica"/>
          <w:color w:val="333333"/>
          <w:sz w:val="24"/>
          <w:szCs w:val="24"/>
        </w:rPr>
        <w:t xml:space="preserve">. Make sure the checkbox of Phone and Tablet is checked, </w:t>
      </w:r>
      <w:r w:rsidR="001D16C3" w:rsidRPr="002B1B6C">
        <w:rPr>
          <w:rFonts w:ascii="Helvetica" w:eastAsia="Times New Roman" w:hAnsi="Helvetica" w:cs="Helvetica"/>
          <w:color w:val="333333"/>
          <w:sz w:val="24"/>
          <w:szCs w:val="24"/>
        </w:rPr>
        <w:t>and then</w:t>
      </w:r>
      <w:r w:rsidRPr="002B1B6C">
        <w:rPr>
          <w:rFonts w:ascii="Helvetica" w:eastAsia="Times New Roman" w:hAnsi="Helvetica" w:cs="Helvetica"/>
          <w:color w:val="333333"/>
          <w:sz w:val="24"/>
          <w:szCs w:val="24"/>
        </w:rPr>
        <w:t xml:space="preserve"> click </w:t>
      </w:r>
      <w:r w:rsidRPr="002B1B6C">
        <w:rPr>
          <w:rFonts w:ascii="Helvetica" w:eastAsia="Times New Roman" w:hAnsi="Helvetica" w:cs="Helvetica"/>
          <w:b/>
          <w:bCs/>
          <w:color w:val="333333"/>
          <w:sz w:val="24"/>
          <w:szCs w:val="24"/>
        </w:rPr>
        <w:t>Next</w:t>
      </w:r>
      <w:r w:rsidRPr="002B1B6C">
        <w:rPr>
          <w:rFonts w:ascii="Helvetica" w:eastAsia="Times New Roman" w:hAnsi="Helvetica" w:cs="Helvetica"/>
          <w:color w:val="333333"/>
          <w:sz w:val="24"/>
          <w:szCs w:val="24"/>
        </w:rPr>
        <w:t xml:space="preserve">. Click </w:t>
      </w:r>
      <w:r w:rsidRPr="002B1B6C">
        <w:rPr>
          <w:rFonts w:ascii="Helvetica" w:eastAsia="Times New Roman" w:hAnsi="Helvetica" w:cs="Helvetica"/>
          <w:b/>
          <w:bCs/>
          <w:color w:val="333333"/>
          <w:sz w:val="24"/>
          <w:szCs w:val="24"/>
        </w:rPr>
        <w:t>Add No Activity</w:t>
      </w:r>
      <w:r w:rsidRPr="002B1B6C">
        <w:rPr>
          <w:rFonts w:ascii="Helvetica" w:eastAsia="Times New Roman" w:hAnsi="Helvetica" w:cs="Helvetica"/>
          <w:color w:val="333333"/>
          <w:sz w:val="24"/>
          <w:szCs w:val="24"/>
        </w:rPr>
        <w:t xml:space="preserve"> and click </w:t>
      </w:r>
      <w:r w:rsidRPr="002B1B6C">
        <w:rPr>
          <w:rFonts w:ascii="Helvetica" w:eastAsia="Times New Roman" w:hAnsi="Helvetica" w:cs="Helvetica"/>
          <w:b/>
          <w:bCs/>
          <w:color w:val="333333"/>
          <w:sz w:val="24"/>
          <w:szCs w:val="24"/>
        </w:rPr>
        <w:t>Finish</w:t>
      </w:r>
      <w:r w:rsidRPr="002B1B6C">
        <w:rPr>
          <w:rFonts w:ascii="Helvetica" w:eastAsia="Times New Roman" w:hAnsi="Helvetica" w:cs="Helvetica"/>
          <w:color w:val="333333"/>
          <w:sz w:val="24"/>
          <w:szCs w:val="24"/>
        </w:rPr>
        <w:t>.</w:t>
      </w:r>
    </w:p>
    <w:p w:rsidR="002B1B6C" w:rsidRDefault="002B1B6C" w:rsidP="002B1B6C">
      <w:pPr>
        <w:numPr>
          <w:ilvl w:val="0"/>
          <w:numId w:val="1"/>
        </w:numPr>
        <w:spacing w:before="100" w:beforeAutospacing="1" w:after="100" w:afterAutospacing="1" w:line="240" w:lineRule="auto"/>
        <w:ind w:left="0"/>
        <w:rPr>
          <w:ins w:id="0" w:author="DELTA" w:date="2018-09-25T15:04:00Z"/>
          <w:rFonts w:ascii="Helvetica" w:eastAsia="Times New Roman" w:hAnsi="Helvetica" w:cs="Helvetica"/>
          <w:color w:val="333333"/>
          <w:sz w:val="24"/>
          <w:szCs w:val="24"/>
        </w:rPr>
      </w:pPr>
      <w:r w:rsidRPr="002B1B6C">
        <w:rPr>
          <w:rFonts w:ascii="Helvetica" w:eastAsia="Times New Roman" w:hAnsi="Helvetica" w:cs="Helvetica"/>
          <w:color w:val="333333"/>
          <w:sz w:val="24"/>
          <w:szCs w:val="24"/>
        </w:rPr>
        <w:t xml:space="preserve">Open the top level </w:t>
      </w:r>
      <w:r w:rsidR="00810F98">
        <w:rPr>
          <w:rFonts w:ascii="Helvetica" w:eastAsia="Times New Roman" w:hAnsi="Helvetica" w:cs="Helvetica"/>
          <w:color w:val="333333"/>
          <w:sz w:val="24"/>
          <w:szCs w:val="24"/>
        </w:rPr>
        <w:t>`</w:t>
      </w:r>
      <w:r w:rsidRPr="002B1B6C">
        <w:rPr>
          <w:rFonts w:ascii="Helvetica" w:eastAsia="Times New Roman" w:hAnsi="Helvetica" w:cs="Helvetica"/>
          <w:color w:val="333333"/>
          <w:sz w:val="24"/>
          <w:szCs w:val="24"/>
        </w:rPr>
        <w:t>build</w:t>
      </w:r>
      <w:r>
        <w:rPr>
          <w:rFonts w:ascii="Helvetica" w:eastAsia="Times New Roman" w:hAnsi="Helvetica" w:cs="Helvetica"/>
          <w:color w:val="333333"/>
          <w:sz w:val="24"/>
          <w:szCs w:val="24"/>
        </w:rPr>
        <w:t>.</w:t>
      </w:r>
      <w:r w:rsidRPr="002B1B6C">
        <w:rPr>
          <w:rFonts w:ascii="Helvetica" w:eastAsia="Times New Roman" w:hAnsi="Helvetica" w:cs="Helvetica"/>
          <w:color w:val="333333"/>
          <w:sz w:val="24"/>
          <w:szCs w:val="24"/>
        </w:rPr>
        <w:t>Gradle</w:t>
      </w:r>
      <w:r w:rsidR="00810F98">
        <w:rPr>
          <w:rFonts w:ascii="Helvetica" w:eastAsia="Times New Roman" w:hAnsi="Helvetica" w:cs="Helvetica"/>
          <w:color w:val="333333"/>
          <w:sz w:val="24"/>
          <w:szCs w:val="24"/>
        </w:rPr>
        <w:t xml:space="preserve">` </w:t>
      </w:r>
      <w:r w:rsidRPr="002B1B6C">
        <w:rPr>
          <w:rFonts w:ascii="Helvetica" w:eastAsia="Times New Roman" w:hAnsi="Helvetica" w:cs="Helvetica"/>
          <w:color w:val="333333"/>
          <w:sz w:val="24"/>
          <w:szCs w:val="24"/>
        </w:rPr>
        <w:t xml:space="preserve">file. You can do this by clicking on the vertical </w:t>
      </w:r>
      <w:r w:rsidRPr="002B1B6C">
        <w:rPr>
          <w:rFonts w:ascii="Helvetica" w:eastAsia="Times New Roman" w:hAnsi="Helvetica" w:cs="Helvetica"/>
          <w:b/>
          <w:bCs/>
          <w:color w:val="333333"/>
          <w:sz w:val="24"/>
          <w:szCs w:val="24"/>
        </w:rPr>
        <w:t>Project</w:t>
      </w:r>
      <w:r w:rsidRPr="002B1B6C">
        <w:rPr>
          <w:rFonts w:ascii="Helvetica" w:eastAsia="Times New Roman" w:hAnsi="Helvetica" w:cs="Helvetica"/>
          <w:color w:val="333333"/>
          <w:sz w:val="24"/>
          <w:szCs w:val="24"/>
        </w:rPr>
        <w:t xml:space="preserve"> tab in the upper left hand corner, then clicking on the horizontal </w:t>
      </w:r>
      <w:r w:rsidRPr="002B1B6C">
        <w:rPr>
          <w:rFonts w:ascii="Helvetica" w:eastAsia="Times New Roman" w:hAnsi="Helvetica" w:cs="Helvetica"/>
          <w:b/>
          <w:bCs/>
          <w:color w:val="333333"/>
          <w:sz w:val="24"/>
          <w:szCs w:val="24"/>
        </w:rPr>
        <w:t>Project</w:t>
      </w:r>
      <w:r w:rsidRPr="002B1B6C">
        <w:rPr>
          <w:rFonts w:ascii="Helvetica" w:eastAsia="Times New Roman" w:hAnsi="Helvetica" w:cs="Helvetica"/>
          <w:color w:val="333333"/>
          <w:sz w:val="24"/>
          <w:szCs w:val="24"/>
        </w:rPr>
        <w:t xml:space="preserve"> option in the drop down menu beside it. Click on the folder with the </w:t>
      </w:r>
      <w:r w:rsidRPr="002B1B6C">
        <w:rPr>
          <w:rFonts w:ascii="Helvetica" w:eastAsia="Times New Roman" w:hAnsi="Helvetica" w:cs="Helvetica"/>
          <w:b/>
          <w:bCs/>
          <w:color w:val="333333"/>
          <w:sz w:val="24"/>
          <w:szCs w:val="24"/>
        </w:rPr>
        <w:t>name of your App</w:t>
      </w:r>
      <w:r w:rsidRPr="002B1B6C">
        <w:rPr>
          <w:rFonts w:ascii="Helvetica" w:eastAsia="Times New Roman" w:hAnsi="Helvetica" w:cs="Helvetica"/>
          <w:color w:val="333333"/>
          <w:sz w:val="24"/>
          <w:szCs w:val="24"/>
        </w:rPr>
        <w:t xml:space="preserve">, then click on the </w:t>
      </w:r>
      <w:r w:rsidRPr="002B1B6C">
        <w:rPr>
          <w:rFonts w:ascii="Helvetica" w:eastAsia="Times New Roman" w:hAnsi="Helvetica" w:cs="Helvetica"/>
          <w:b/>
          <w:bCs/>
          <w:color w:val="333333"/>
          <w:sz w:val="24"/>
          <w:szCs w:val="24"/>
        </w:rPr>
        <w:t>build.gradle</w:t>
      </w:r>
      <w:r w:rsidRPr="002B1B6C">
        <w:rPr>
          <w:rFonts w:ascii="Helvetica" w:eastAsia="Times New Roman" w:hAnsi="Helvetica" w:cs="Helvetica"/>
          <w:color w:val="333333"/>
          <w:sz w:val="24"/>
          <w:szCs w:val="24"/>
        </w:rPr>
        <w:t xml:space="preserve"> file.</w:t>
      </w:r>
      <w:r>
        <w:rPr>
          <w:rFonts w:ascii="Helvetica" w:eastAsia="Times New Roman" w:hAnsi="Helvetica" w:cs="Helvetica"/>
          <w:color w:val="333333"/>
          <w:sz w:val="24"/>
          <w:szCs w:val="24"/>
        </w:rPr>
        <w:t xml:space="preserve"> When you open it, the tab </w:t>
      </w:r>
      <w:r w:rsidRPr="002B1B6C">
        <w:rPr>
          <w:rFonts w:ascii="Helvetica" w:eastAsia="Times New Roman" w:hAnsi="Helvetica" w:cs="Helvetica"/>
          <w:color w:val="333333"/>
          <w:sz w:val="24"/>
          <w:szCs w:val="24"/>
        </w:rPr>
        <w:t>should have the name of your App.</w:t>
      </w:r>
      <w:r>
        <w:rPr>
          <w:rFonts w:ascii="Helvetica" w:eastAsia="Times New Roman" w:hAnsi="Helvetica" w:cs="Helvetica"/>
          <w:color w:val="333333"/>
          <w:sz w:val="24"/>
          <w:szCs w:val="24"/>
        </w:rPr>
        <w:t xml:space="preserve"> That’s how you know it’s the project level build.gradle file.</w:t>
      </w:r>
      <w:r w:rsidRPr="002B1B6C">
        <w:rPr>
          <w:rFonts w:ascii="Helvetica" w:eastAsia="Times New Roman" w:hAnsi="Helvetica" w:cs="Helvetica"/>
          <w:color w:val="333333"/>
          <w:sz w:val="24"/>
          <w:szCs w:val="24"/>
        </w:rPr>
        <w:t xml:space="preserve"> Find the section of </w:t>
      </w:r>
      <w:r w:rsidRPr="002B1B6C">
        <w:rPr>
          <w:rFonts w:ascii="var(--monospace)" w:eastAsia="Times New Roman" w:hAnsi="var(--monospace)" w:cs="Courier New"/>
          <w:color w:val="333333"/>
          <w:bdr w:val="single" w:sz="6" w:space="0" w:color="E7EAED" w:frame="1"/>
          <w:shd w:val="clear" w:color="auto" w:fill="F3F4F4"/>
        </w:rPr>
        <w:t>repositories</w:t>
      </w:r>
      <w:r w:rsidRPr="002B1B6C">
        <w:rPr>
          <w:rFonts w:ascii="Helvetica" w:eastAsia="Times New Roman" w:hAnsi="Helvetica" w:cs="Helvetica"/>
          <w:color w:val="333333"/>
          <w:sz w:val="24"/>
          <w:szCs w:val="24"/>
        </w:rPr>
        <w:t xml:space="preserve"> in </w:t>
      </w:r>
      <w:r w:rsidRPr="002B1B6C">
        <w:rPr>
          <w:rFonts w:ascii="var(--monospace)" w:eastAsia="Times New Roman" w:hAnsi="var(--monospace)" w:cs="Courier New"/>
          <w:color w:val="333333"/>
          <w:bdr w:val="single" w:sz="6" w:space="0" w:color="E7EAED" w:frame="1"/>
          <w:shd w:val="clear" w:color="auto" w:fill="F3F4F4"/>
        </w:rPr>
        <w:t>allprojects</w:t>
      </w:r>
      <w:r w:rsidRPr="002B1B6C">
        <w:rPr>
          <w:rFonts w:ascii="Helvetica" w:eastAsia="Times New Roman" w:hAnsi="Helvetica" w:cs="Helvetica"/>
          <w:color w:val="333333"/>
          <w:sz w:val="24"/>
          <w:szCs w:val="24"/>
        </w:rPr>
        <w:t>, and add the following code inside of it:</w:t>
      </w:r>
    </w:p>
    <w:p w:rsidR="002B1B6C" w:rsidRPr="002B1B6C" w:rsidRDefault="002B1B6C">
      <w:pPr>
        <w:spacing w:before="100" w:beforeAutospacing="1" w:after="100" w:afterAutospacing="1" w:line="240" w:lineRule="auto"/>
        <w:rPr>
          <w:rFonts w:ascii="Helvetica" w:eastAsia="Times New Roman" w:hAnsi="Helvetica" w:cs="Helvetica"/>
          <w:color w:val="333333"/>
          <w:sz w:val="24"/>
          <w:szCs w:val="24"/>
        </w:rPr>
        <w:pPrChange w:id="1" w:author="DELTA" w:date="2018-09-25T15:04:00Z">
          <w:pPr>
            <w:numPr>
              <w:numId w:val="1"/>
            </w:numPr>
            <w:tabs>
              <w:tab w:val="num" w:pos="720"/>
            </w:tabs>
            <w:spacing w:before="100" w:beforeAutospacing="1" w:after="100" w:afterAutospacing="1" w:line="240" w:lineRule="auto"/>
            <w:ind w:left="720" w:hanging="360"/>
          </w:pPr>
        </w:pPrChange>
      </w:pPr>
      <w:ins w:id="2" w:author="DELTA" w:date="2018-09-25T15:05:00Z">
        <w:r>
          <w:rPr>
            <w:rFonts w:ascii="Helvetica" w:eastAsia="Times New Roman" w:hAnsi="Helvetica" w:cs="Helvetica"/>
            <w:color w:val="333333"/>
            <w:sz w:val="24"/>
            <w:szCs w:val="24"/>
          </w:rPr>
          <w:t>Show them what it should look like when its done</w:t>
        </w:r>
      </w:ins>
    </w:p>
    <w:p w:rsidR="002B1B6C" w:rsidRPr="002B1B6C" w:rsidRDefault="002B1B6C" w:rsidP="002B1B6C">
      <w:pPr>
        <w:pBdr>
          <w:top w:val="single" w:sz="6" w:space="6" w:color="E7EAED"/>
          <w:left w:val="single" w:sz="6" w:space="12" w:color="E7EAED"/>
          <w:bottom w:val="single" w:sz="6" w:space="5" w:color="E7EAED"/>
          <w:right w:val="single" w:sz="6" w:space="12"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2B1B6C">
        <w:rPr>
          <w:rFonts w:ascii="var(--monospace)" w:eastAsia="Times New Roman" w:hAnsi="var(--monospace)" w:cs="Courier New"/>
          <w:color w:val="333333"/>
        </w:rPr>
        <w:t>maven { url "http://dl.bintray.com/chat-sdk/chat-sdk-android" }</w:t>
      </w:r>
      <w:r w:rsidRPr="002B1B6C">
        <w:rPr>
          <w:rFonts w:ascii="var(--monospace)" w:eastAsia="Times New Roman" w:hAnsi="var(--monospace)" w:cs="Courier New"/>
          <w:color w:val="333333"/>
        </w:rPr>
        <w:br/>
        <w:t>maven { url "https://maven.google.com" }</w:t>
      </w:r>
      <w:r w:rsidRPr="002B1B6C">
        <w:rPr>
          <w:rFonts w:ascii="var(--monospace)" w:eastAsia="Times New Roman" w:hAnsi="var(--monospace)" w:cs="Courier New"/>
          <w:color w:val="333333"/>
        </w:rPr>
        <w:br/>
        <w:t>maven { url "https://jitpack.io" }</w:t>
      </w:r>
    </w:p>
    <w:p w:rsidR="002B1B6C" w:rsidRPr="002B1B6C" w:rsidRDefault="002B1B6C" w:rsidP="002B1B6C">
      <w:pPr>
        <w:numPr>
          <w:ilvl w:val="0"/>
          <w:numId w:val="2"/>
        </w:numPr>
        <w:spacing w:before="100" w:beforeAutospacing="1" w:after="100" w:afterAutospacing="1" w:line="240" w:lineRule="auto"/>
        <w:ind w:left="0"/>
        <w:rPr>
          <w:rFonts w:ascii="Helvetica" w:eastAsia="Times New Roman" w:hAnsi="Helvetica" w:cs="Helvetica"/>
          <w:color w:val="333333"/>
          <w:sz w:val="24"/>
          <w:szCs w:val="24"/>
        </w:rPr>
      </w:pPr>
      <w:r w:rsidRPr="002B1B6C">
        <w:rPr>
          <w:rFonts w:ascii="Helvetica" w:eastAsia="Times New Roman" w:hAnsi="Helvetica" w:cs="Helvetica"/>
          <w:color w:val="333333"/>
          <w:sz w:val="24"/>
          <w:szCs w:val="24"/>
        </w:rPr>
        <w:t xml:space="preserve">Then add this to your </w:t>
      </w:r>
      <w:r w:rsidRPr="002B1B6C">
        <w:rPr>
          <w:rFonts w:ascii="var(--monospace)" w:eastAsia="Times New Roman" w:hAnsi="var(--monospace)" w:cs="Courier New"/>
          <w:color w:val="333333"/>
          <w:bdr w:val="single" w:sz="6" w:space="0" w:color="E7EAED" w:frame="1"/>
          <w:shd w:val="clear" w:color="auto" w:fill="F3F4F4"/>
        </w:rPr>
        <w:t>dependencies</w:t>
      </w:r>
      <w:r w:rsidRPr="002B1B6C">
        <w:rPr>
          <w:rFonts w:ascii="Helvetica" w:eastAsia="Times New Roman" w:hAnsi="Helvetica" w:cs="Helvetica"/>
          <w:color w:val="333333"/>
          <w:sz w:val="24"/>
          <w:szCs w:val="24"/>
        </w:rPr>
        <w:t xml:space="preserve"> area of the same file:</w:t>
      </w:r>
    </w:p>
    <w:p w:rsidR="002B1B6C" w:rsidRPr="002B1B6C" w:rsidRDefault="002B1B6C" w:rsidP="002B1B6C">
      <w:pPr>
        <w:pBdr>
          <w:top w:val="single" w:sz="6" w:space="6" w:color="E7EAED"/>
          <w:left w:val="single" w:sz="6" w:space="12" w:color="E7EAED"/>
          <w:bottom w:val="single" w:sz="6" w:space="5" w:color="E7EAED"/>
          <w:right w:val="single" w:sz="6" w:space="12"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2B1B6C">
        <w:rPr>
          <w:rFonts w:ascii="var(--monospace)" w:eastAsia="Times New Roman" w:hAnsi="var(--monospace)" w:cs="Courier New"/>
          <w:color w:val="333333"/>
        </w:rPr>
        <w:t>classpath 'com.google.gms:google-services:4.0.1'</w:t>
      </w:r>
    </w:p>
    <w:p w:rsidR="002B1B6C" w:rsidRPr="002B1B6C" w:rsidRDefault="002B1B6C" w:rsidP="002B1B6C">
      <w:pPr>
        <w:numPr>
          <w:ilvl w:val="0"/>
          <w:numId w:val="3"/>
        </w:numPr>
        <w:spacing w:before="100" w:beforeAutospacing="1" w:after="100" w:afterAutospacing="1" w:line="240" w:lineRule="auto"/>
        <w:ind w:left="0"/>
        <w:rPr>
          <w:rFonts w:ascii="Helvetica" w:eastAsia="Times New Roman" w:hAnsi="Helvetica" w:cs="Helvetica"/>
          <w:color w:val="333333"/>
          <w:sz w:val="24"/>
          <w:szCs w:val="24"/>
        </w:rPr>
      </w:pPr>
      <w:r w:rsidRPr="002B1B6C">
        <w:rPr>
          <w:rFonts w:ascii="Helvetica" w:eastAsia="Times New Roman" w:hAnsi="Helvetica" w:cs="Helvetica"/>
          <w:color w:val="333333"/>
          <w:sz w:val="24"/>
          <w:szCs w:val="24"/>
        </w:rPr>
        <w:t>Move your mouse over that line lines slowly, if android studio tells you that the version is outdated, enter the number of the latest version in place of the 4.0.1.</w:t>
      </w:r>
    </w:p>
    <w:p w:rsidR="002B1B6C" w:rsidRPr="002B1B6C" w:rsidRDefault="002B1B6C" w:rsidP="002B1B6C">
      <w:pPr>
        <w:numPr>
          <w:ilvl w:val="0"/>
          <w:numId w:val="3"/>
        </w:numPr>
        <w:spacing w:before="100" w:beforeAutospacing="1" w:after="100" w:afterAutospacing="1" w:line="240" w:lineRule="auto"/>
        <w:ind w:left="0"/>
        <w:rPr>
          <w:rFonts w:ascii="Helvetica" w:eastAsia="Times New Roman" w:hAnsi="Helvetica" w:cs="Helvetica"/>
          <w:color w:val="333333"/>
          <w:sz w:val="24"/>
          <w:szCs w:val="24"/>
        </w:rPr>
      </w:pPr>
      <w:r w:rsidRPr="002B1B6C">
        <w:rPr>
          <w:rFonts w:ascii="Helvetica" w:eastAsia="Times New Roman" w:hAnsi="Helvetica" w:cs="Helvetica"/>
          <w:color w:val="333333"/>
          <w:sz w:val="24"/>
          <w:szCs w:val="24"/>
        </w:rPr>
        <w:t xml:space="preserve">Now go to your app level build.gradle file. Click on the </w:t>
      </w:r>
      <w:r w:rsidRPr="002B1B6C">
        <w:rPr>
          <w:rFonts w:ascii="Helvetica" w:eastAsia="Times New Roman" w:hAnsi="Helvetica" w:cs="Helvetica"/>
          <w:b/>
          <w:bCs/>
          <w:color w:val="333333"/>
          <w:sz w:val="24"/>
          <w:szCs w:val="24"/>
        </w:rPr>
        <w:t>app</w:t>
      </w:r>
      <w:r w:rsidRPr="002B1B6C">
        <w:rPr>
          <w:rFonts w:ascii="Helvetica" w:eastAsia="Times New Roman" w:hAnsi="Helvetica" w:cs="Helvetica"/>
          <w:color w:val="333333"/>
          <w:sz w:val="24"/>
          <w:szCs w:val="24"/>
        </w:rPr>
        <w:t xml:space="preserve"> folder above the </w:t>
      </w:r>
      <w:r w:rsidRPr="002B1B6C">
        <w:rPr>
          <w:rFonts w:ascii="Helvetica" w:eastAsia="Times New Roman" w:hAnsi="Helvetica" w:cs="Helvetica"/>
          <w:b/>
          <w:bCs/>
          <w:color w:val="333333"/>
          <w:sz w:val="24"/>
          <w:szCs w:val="24"/>
        </w:rPr>
        <w:t>build.gradle</w:t>
      </w:r>
      <w:r w:rsidRPr="002B1B6C">
        <w:rPr>
          <w:rFonts w:ascii="Helvetica" w:eastAsia="Times New Roman" w:hAnsi="Helvetica" w:cs="Helvetica"/>
          <w:color w:val="333333"/>
          <w:sz w:val="24"/>
          <w:szCs w:val="24"/>
        </w:rPr>
        <w:t xml:space="preserve"> file on the right, and then open the </w:t>
      </w:r>
      <w:r w:rsidRPr="002B1B6C">
        <w:rPr>
          <w:rFonts w:ascii="Helvetica" w:eastAsia="Times New Roman" w:hAnsi="Helvetica" w:cs="Helvetica"/>
          <w:b/>
          <w:bCs/>
          <w:color w:val="333333"/>
          <w:sz w:val="24"/>
          <w:szCs w:val="24"/>
        </w:rPr>
        <w:t>build.gradle</w:t>
      </w:r>
      <w:r w:rsidRPr="002B1B6C">
        <w:rPr>
          <w:rFonts w:ascii="Helvetica" w:eastAsia="Times New Roman" w:hAnsi="Helvetica" w:cs="Helvetica"/>
          <w:color w:val="333333"/>
          <w:sz w:val="24"/>
          <w:szCs w:val="24"/>
        </w:rPr>
        <w:t xml:space="preserve"> file in it. The file should have the title "app" when you open it.</w:t>
      </w:r>
    </w:p>
    <w:p w:rsidR="002B1B6C" w:rsidRPr="002B1B6C" w:rsidRDefault="002B1B6C" w:rsidP="002B1B6C">
      <w:pPr>
        <w:numPr>
          <w:ilvl w:val="0"/>
          <w:numId w:val="3"/>
        </w:numPr>
        <w:spacing w:before="100" w:beforeAutospacing="1" w:after="100" w:afterAutospacing="1" w:line="240" w:lineRule="auto"/>
        <w:ind w:left="0"/>
        <w:rPr>
          <w:rFonts w:ascii="Helvetica" w:eastAsia="Times New Roman" w:hAnsi="Helvetica" w:cs="Helvetica"/>
          <w:color w:val="333333"/>
          <w:sz w:val="24"/>
          <w:szCs w:val="24"/>
        </w:rPr>
      </w:pPr>
      <w:r w:rsidRPr="002B1B6C">
        <w:rPr>
          <w:rFonts w:ascii="Helvetica" w:eastAsia="Times New Roman" w:hAnsi="Helvetica" w:cs="Helvetica"/>
          <w:color w:val="333333"/>
          <w:sz w:val="24"/>
          <w:szCs w:val="24"/>
        </w:rPr>
        <w:t xml:space="preserve">Add the following code to the build.gradle file, in the section </w:t>
      </w:r>
      <w:r w:rsidRPr="002B1B6C">
        <w:rPr>
          <w:rFonts w:ascii="var(--monospace)" w:eastAsia="Times New Roman" w:hAnsi="var(--monospace)" w:cs="Courier New"/>
          <w:color w:val="333333"/>
          <w:bdr w:val="single" w:sz="6" w:space="0" w:color="E7EAED" w:frame="1"/>
          <w:shd w:val="clear" w:color="auto" w:fill="F3F4F4"/>
        </w:rPr>
        <w:t>dependencies</w:t>
      </w:r>
      <w:r w:rsidRPr="002B1B6C">
        <w:rPr>
          <w:rFonts w:ascii="Helvetica" w:eastAsia="Times New Roman" w:hAnsi="Helvetica" w:cs="Helvetica"/>
          <w:color w:val="333333"/>
          <w:sz w:val="24"/>
          <w:szCs w:val="24"/>
        </w:rPr>
        <w:t>:</w:t>
      </w:r>
    </w:p>
    <w:p w:rsidR="00F44B2A" w:rsidRPr="002B1B6C" w:rsidRDefault="002B1B6C" w:rsidP="002B1B6C">
      <w:pPr>
        <w:pBdr>
          <w:top w:val="single" w:sz="6" w:space="6" w:color="E7EAED"/>
          <w:left w:val="single" w:sz="6" w:space="12" w:color="E7EAED"/>
          <w:bottom w:val="single" w:sz="6" w:space="5" w:color="E7EAED"/>
          <w:right w:val="single" w:sz="6" w:space="12"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2B1B6C">
        <w:rPr>
          <w:rFonts w:ascii="var(--monospace)" w:eastAsia="Times New Roman" w:hAnsi="var(--monospace)" w:cs="Courier New"/>
          <w:color w:val="333333"/>
        </w:rPr>
        <w:t>implementation 'co.chatsdk.chatsdk:chat-sdk-firebase-push:4.1.</w:t>
      </w:r>
      <w:r w:rsidR="00F44B2A">
        <w:rPr>
          <w:rFonts w:ascii="var(--monospace)" w:eastAsia="Times New Roman" w:hAnsi="var(--monospace)" w:cs="Courier New"/>
          <w:color w:val="333333"/>
        </w:rPr>
        <w:t>35</w:t>
      </w:r>
      <w:r w:rsidRPr="002B1B6C">
        <w:rPr>
          <w:rFonts w:ascii="var(--monospace)" w:eastAsia="Times New Roman" w:hAnsi="var(--monospace)" w:cs="Courier New"/>
          <w:color w:val="333333"/>
        </w:rPr>
        <w:t>'</w:t>
      </w:r>
      <w:r w:rsidRPr="002B1B6C">
        <w:rPr>
          <w:rFonts w:ascii="var(--monospace)" w:eastAsia="Times New Roman" w:hAnsi="var(--monospace)" w:cs="Courier New"/>
          <w:color w:val="333333"/>
        </w:rPr>
        <w:br/>
        <w:t>implementation 'co.chatsdk.chatsdk:chat-sdk-firebase-adapter:4.1.</w:t>
      </w:r>
      <w:r w:rsidR="00810F98" w:rsidRPr="00810F98">
        <w:rPr>
          <w:rFonts w:ascii="var(--monospace)" w:eastAsia="Times New Roman" w:hAnsi="var(--monospace)" w:cs="Courier New"/>
          <w:color w:val="333333"/>
        </w:rPr>
        <w:t xml:space="preserve"> </w:t>
      </w:r>
      <w:r w:rsidR="00810F98">
        <w:rPr>
          <w:rFonts w:ascii="var(--monospace)" w:eastAsia="Times New Roman" w:hAnsi="var(--monospace)" w:cs="Courier New"/>
          <w:color w:val="333333"/>
        </w:rPr>
        <w:t>35</w:t>
      </w:r>
      <w:r w:rsidRPr="002B1B6C">
        <w:rPr>
          <w:rFonts w:ascii="var(--monospace)" w:eastAsia="Times New Roman" w:hAnsi="var(--monospace)" w:cs="Courier New"/>
          <w:color w:val="333333"/>
        </w:rPr>
        <w:t>'</w:t>
      </w:r>
      <w:r w:rsidRPr="002B1B6C">
        <w:rPr>
          <w:rFonts w:ascii="var(--monospace)" w:eastAsia="Times New Roman" w:hAnsi="var(--monospace)" w:cs="Courier New"/>
          <w:color w:val="333333"/>
        </w:rPr>
        <w:br/>
        <w:t>implementation 'co.chatsdk.chatsdk:chat-sdk-firebase-file-storage:4.1.</w:t>
      </w:r>
      <w:r w:rsidR="00810F98" w:rsidRPr="00810F98">
        <w:rPr>
          <w:rFonts w:ascii="var(--monospace)" w:eastAsia="Times New Roman" w:hAnsi="var(--monospace)" w:cs="Courier New"/>
          <w:color w:val="333333"/>
        </w:rPr>
        <w:t xml:space="preserve"> </w:t>
      </w:r>
      <w:r w:rsidR="00810F98">
        <w:rPr>
          <w:rFonts w:ascii="var(--monospace)" w:eastAsia="Times New Roman" w:hAnsi="var(--monospace)" w:cs="Courier New"/>
          <w:color w:val="333333"/>
        </w:rPr>
        <w:t>35</w:t>
      </w:r>
      <w:r w:rsidRPr="002B1B6C">
        <w:rPr>
          <w:rFonts w:ascii="var(--monospace)" w:eastAsia="Times New Roman" w:hAnsi="var(--monospace)" w:cs="Courier New"/>
          <w:color w:val="333333"/>
        </w:rPr>
        <w:t>'</w:t>
      </w:r>
      <w:r w:rsidRPr="002B1B6C">
        <w:rPr>
          <w:rFonts w:ascii="var(--monospace)" w:eastAsia="Times New Roman" w:hAnsi="var(--monospace)" w:cs="Courier New"/>
          <w:color w:val="333333"/>
        </w:rPr>
        <w:br/>
        <w:t>implementation 'co.chatsdk.chatsdk:chat-sdk-core:4.1.</w:t>
      </w:r>
      <w:r w:rsidR="00810F98" w:rsidRPr="00810F98">
        <w:rPr>
          <w:rFonts w:ascii="var(--monospace)" w:eastAsia="Times New Roman" w:hAnsi="var(--monospace)" w:cs="Courier New"/>
          <w:color w:val="333333"/>
        </w:rPr>
        <w:t xml:space="preserve"> </w:t>
      </w:r>
      <w:r w:rsidR="00810F98">
        <w:rPr>
          <w:rFonts w:ascii="var(--monospace)" w:eastAsia="Times New Roman" w:hAnsi="var(--monospace)" w:cs="Courier New"/>
          <w:color w:val="333333"/>
        </w:rPr>
        <w:t>35</w:t>
      </w:r>
      <w:r w:rsidRPr="002B1B6C">
        <w:rPr>
          <w:rFonts w:ascii="var(--monospace)" w:eastAsia="Times New Roman" w:hAnsi="var(--monospace)" w:cs="Courier New"/>
          <w:color w:val="333333"/>
        </w:rPr>
        <w:t>'</w:t>
      </w:r>
      <w:r w:rsidRPr="002B1B6C">
        <w:rPr>
          <w:rFonts w:ascii="var(--monospace)" w:eastAsia="Times New Roman" w:hAnsi="var(--monospace)" w:cs="Courier New"/>
          <w:color w:val="333333"/>
        </w:rPr>
        <w:br/>
        <w:t>implementation 'co.chatsdk.chatsdk:chat-sdk-firebase-push:4.1.</w:t>
      </w:r>
      <w:r w:rsidR="00810F98" w:rsidRPr="00810F98">
        <w:rPr>
          <w:rFonts w:ascii="var(--monospace)" w:eastAsia="Times New Roman" w:hAnsi="var(--monospace)" w:cs="Courier New"/>
          <w:color w:val="333333"/>
        </w:rPr>
        <w:t xml:space="preserve"> </w:t>
      </w:r>
      <w:r w:rsidR="00810F98">
        <w:rPr>
          <w:rFonts w:ascii="var(--monospace)" w:eastAsia="Times New Roman" w:hAnsi="var(--monospace)" w:cs="Courier New"/>
          <w:color w:val="333333"/>
        </w:rPr>
        <w:t>35</w:t>
      </w:r>
      <w:r w:rsidRPr="002B1B6C">
        <w:rPr>
          <w:rFonts w:ascii="var(--monospace)" w:eastAsia="Times New Roman" w:hAnsi="var(--monospace)" w:cs="Courier New"/>
          <w:color w:val="333333"/>
        </w:rPr>
        <w:t>'</w:t>
      </w:r>
      <w:r w:rsidRPr="002B1B6C">
        <w:rPr>
          <w:rFonts w:ascii="var(--monospace)" w:eastAsia="Times New Roman" w:hAnsi="var(--monospace)" w:cs="Courier New"/>
          <w:color w:val="333333"/>
        </w:rPr>
        <w:br/>
      </w:r>
      <w:r w:rsidRPr="002B1B6C">
        <w:rPr>
          <w:rFonts w:ascii="var(--monospace)" w:eastAsia="Times New Roman" w:hAnsi="var(--monospace)" w:cs="Courier New"/>
          <w:color w:val="333333"/>
        </w:rPr>
        <w:lastRenderedPageBreak/>
        <w:t>implementation 'co.chatsdk.chatsdk:chat-sdk-firebase-ui:4.1.26'</w:t>
      </w:r>
      <w:r w:rsidRPr="002B1B6C">
        <w:rPr>
          <w:rFonts w:ascii="var(--monospace)" w:eastAsia="Times New Roman" w:hAnsi="var(--monospace)" w:cs="Courier New"/>
          <w:color w:val="333333"/>
        </w:rPr>
        <w:br/>
        <w:t>implementation 'com.google.firebase:firebase-auth:16.0.3'</w:t>
      </w:r>
      <w:ins w:id="3" w:author="DELTA" w:date="2018-09-25T15:07:00Z">
        <w:r w:rsidR="00F44B2A">
          <w:rPr>
            <w:rFonts w:ascii="var(--monospace)" w:eastAsia="Times New Roman" w:hAnsi="var(--monospace)" w:cs="Courier New"/>
            <w:color w:val="333333"/>
          </w:rPr>
          <w:t xml:space="preserve"> check this line</w:t>
        </w:r>
      </w:ins>
      <w:r w:rsidRPr="002B1B6C">
        <w:rPr>
          <w:rFonts w:ascii="var(--monospace)" w:eastAsia="Times New Roman" w:hAnsi="var(--monospace)" w:cs="Courier New"/>
          <w:color w:val="333333"/>
        </w:rPr>
        <w:br/>
        <w:t>implementation 'com.google.android.gms:play-services-auth:16.0.0'</w:t>
      </w:r>
      <w:ins w:id="4" w:author="DELTA" w:date="2018-09-25T15:07:00Z">
        <w:r w:rsidR="00F44B2A">
          <w:rPr>
            <w:rFonts w:ascii="var(--monospace)" w:eastAsia="Times New Roman" w:hAnsi="var(--monospace)" w:cs="Courier New"/>
            <w:color w:val="333333"/>
          </w:rPr>
          <w:t xml:space="preserve"> check this line</w:t>
        </w:r>
      </w:ins>
    </w:p>
    <w:p w:rsidR="002B1B6C" w:rsidRPr="002B1B6C" w:rsidRDefault="002B1B6C" w:rsidP="002B1B6C">
      <w:pPr>
        <w:numPr>
          <w:ilvl w:val="0"/>
          <w:numId w:val="4"/>
        </w:numPr>
        <w:spacing w:before="100" w:beforeAutospacing="1" w:after="100" w:afterAutospacing="1" w:line="240" w:lineRule="auto"/>
        <w:ind w:left="0"/>
        <w:rPr>
          <w:rFonts w:ascii="Helvetica" w:eastAsia="Times New Roman" w:hAnsi="Helvetica" w:cs="Helvetica"/>
          <w:color w:val="333333"/>
          <w:sz w:val="24"/>
          <w:szCs w:val="24"/>
        </w:rPr>
      </w:pPr>
      <w:r w:rsidRPr="002B1B6C">
        <w:rPr>
          <w:rFonts w:ascii="Helvetica" w:eastAsia="Times New Roman" w:hAnsi="Helvetica" w:cs="Helvetica"/>
          <w:color w:val="333333"/>
          <w:sz w:val="24"/>
          <w:szCs w:val="24"/>
        </w:rPr>
        <w:t>Move your mouse over these lines slowly, if android studio tells you that these versions are outdated, enter the number of the latest version in the appropriate line in place of the number of the latest version.</w:t>
      </w:r>
      <w:r w:rsidR="00F44B2A">
        <w:rPr>
          <w:rFonts w:ascii="Helvetica" w:eastAsia="Times New Roman" w:hAnsi="Helvetica" w:cs="Helvetica"/>
          <w:color w:val="333333"/>
          <w:sz w:val="24"/>
          <w:szCs w:val="24"/>
        </w:rPr>
        <w:t xml:space="preserve"> They can also check the latest project to see the latest Chat SDK version number</w:t>
      </w:r>
    </w:p>
    <w:p w:rsidR="002B1B6C" w:rsidRPr="002B1B6C" w:rsidRDefault="002B1B6C" w:rsidP="002B1B6C">
      <w:pPr>
        <w:numPr>
          <w:ilvl w:val="0"/>
          <w:numId w:val="4"/>
        </w:numPr>
        <w:spacing w:before="100" w:beforeAutospacing="1" w:after="100" w:afterAutospacing="1" w:line="240" w:lineRule="auto"/>
        <w:ind w:left="0"/>
        <w:rPr>
          <w:rFonts w:ascii="Helvetica" w:eastAsia="Times New Roman" w:hAnsi="Helvetica" w:cs="Helvetica"/>
          <w:color w:val="333333"/>
          <w:sz w:val="24"/>
          <w:szCs w:val="24"/>
        </w:rPr>
      </w:pPr>
      <w:r w:rsidRPr="002B1B6C">
        <w:rPr>
          <w:rFonts w:ascii="Helvetica" w:eastAsia="Times New Roman" w:hAnsi="Helvetica" w:cs="Helvetica"/>
          <w:color w:val="333333"/>
          <w:sz w:val="24"/>
          <w:szCs w:val="24"/>
        </w:rPr>
        <w:t xml:space="preserve">Find the </w:t>
      </w:r>
      <w:r w:rsidRPr="002B1B6C">
        <w:rPr>
          <w:rFonts w:ascii="var(--monospace)" w:eastAsia="Times New Roman" w:hAnsi="var(--monospace)" w:cs="Courier New"/>
          <w:color w:val="333333"/>
          <w:bdr w:val="single" w:sz="6" w:space="0" w:color="E7EAED" w:frame="1"/>
          <w:shd w:val="clear" w:color="auto" w:fill="F3F4F4"/>
        </w:rPr>
        <w:t>android { }</w:t>
      </w:r>
      <w:r w:rsidRPr="002B1B6C">
        <w:rPr>
          <w:rFonts w:ascii="Helvetica" w:eastAsia="Times New Roman" w:hAnsi="Helvetica" w:cs="Helvetica"/>
          <w:color w:val="333333"/>
          <w:sz w:val="24"/>
          <w:szCs w:val="24"/>
        </w:rPr>
        <w:t xml:space="preserve"> section of the file</w:t>
      </w:r>
      <w:r w:rsidR="00F44B2A">
        <w:rPr>
          <w:rFonts w:ascii="Helvetica" w:eastAsia="Times New Roman" w:hAnsi="Helvetica" w:cs="Helvetica"/>
          <w:color w:val="333333"/>
          <w:sz w:val="24"/>
          <w:szCs w:val="24"/>
        </w:rPr>
        <w:t xml:space="preserve"> Add this code…. It will now look like this ….</w:t>
      </w:r>
    </w:p>
    <w:p w:rsidR="002B1B6C" w:rsidRPr="002B1B6C" w:rsidRDefault="002B1B6C" w:rsidP="002B1B6C">
      <w:pPr>
        <w:pBdr>
          <w:top w:val="single" w:sz="6" w:space="6" w:color="E7EAED"/>
          <w:left w:val="single" w:sz="6" w:space="12" w:color="E7EAED"/>
          <w:bottom w:val="single" w:sz="6" w:space="5" w:color="E7EAED"/>
          <w:right w:val="single" w:sz="6" w:space="12"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2B1B6C">
        <w:rPr>
          <w:rFonts w:ascii="var(--monospace)" w:eastAsia="Times New Roman" w:hAnsi="var(--monospace)" w:cs="Courier New"/>
          <w:color w:val="333333"/>
        </w:rPr>
        <w:t>compileOptions {</w:t>
      </w:r>
      <w:r w:rsidRPr="002B1B6C">
        <w:rPr>
          <w:rFonts w:ascii="var(--monospace)" w:eastAsia="Times New Roman" w:hAnsi="var(--monospace)" w:cs="Courier New"/>
          <w:color w:val="333333"/>
        </w:rPr>
        <w:br/>
        <w:t>  sourceCompatibility JavaVersion.VERSION_1_8</w:t>
      </w:r>
      <w:r w:rsidRPr="002B1B6C">
        <w:rPr>
          <w:rFonts w:ascii="var(--monospace)" w:eastAsia="Times New Roman" w:hAnsi="var(--monospace)" w:cs="Courier New"/>
          <w:color w:val="333333"/>
        </w:rPr>
        <w:br/>
        <w:t>  targetCompatibility JavaVersion.VERSION_1_8</w:t>
      </w:r>
      <w:r w:rsidRPr="002B1B6C">
        <w:rPr>
          <w:rFonts w:ascii="var(--monospace)" w:eastAsia="Times New Roman" w:hAnsi="var(--monospace)" w:cs="Courier New"/>
          <w:color w:val="333333"/>
        </w:rPr>
        <w:br/>
        <w:t>}</w:t>
      </w:r>
    </w:p>
    <w:p w:rsidR="002B1B6C" w:rsidRPr="002B1B6C" w:rsidRDefault="002B1B6C" w:rsidP="002B1B6C">
      <w:pPr>
        <w:numPr>
          <w:ilvl w:val="0"/>
          <w:numId w:val="5"/>
        </w:numPr>
        <w:spacing w:before="100" w:beforeAutospacing="1" w:after="100" w:afterAutospacing="1" w:line="240" w:lineRule="auto"/>
        <w:ind w:left="0"/>
        <w:rPr>
          <w:rFonts w:ascii="Helvetica" w:eastAsia="Times New Roman" w:hAnsi="Helvetica" w:cs="Helvetica"/>
          <w:color w:val="333333"/>
          <w:sz w:val="24"/>
          <w:szCs w:val="24"/>
        </w:rPr>
      </w:pPr>
      <w:r w:rsidRPr="002B1B6C">
        <w:rPr>
          <w:rFonts w:ascii="Helvetica" w:eastAsia="Times New Roman" w:hAnsi="Helvetica" w:cs="Helvetica"/>
          <w:color w:val="333333"/>
          <w:sz w:val="24"/>
          <w:szCs w:val="24"/>
        </w:rPr>
        <w:t xml:space="preserve">Add this to the very end of the app level </w:t>
      </w:r>
      <w:r w:rsidRPr="002B1B6C">
        <w:rPr>
          <w:rFonts w:ascii="var(--monospace)" w:eastAsia="Times New Roman" w:hAnsi="var(--monospace)" w:cs="Courier New"/>
          <w:color w:val="333333"/>
          <w:bdr w:val="single" w:sz="6" w:space="0" w:color="E7EAED" w:frame="1"/>
          <w:shd w:val="clear" w:color="auto" w:fill="F3F4F4"/>
        </w:rPr>
        <w:t>build.gradle</w:t>
      </w:r>
      <w:r w:rsidRPr="002B1B6C">
        <w:rPr>
          <w:rFonts w:ascii="Helvetica" w:eastAsia="Times New Roman" w:hAnsi="Helvetica" w:cs="Helvetica"/>
          <w:color w:val="333333"/>
          <w:sz w:val="24"/>
          <w:szCs w:val="24"/>
        </w:rPr>
        <w:t xml:space="preserve"> file:</w:t>
      </w:r>
    </w:p>
    <w:p w:rsidR="002B1B6C" w:rsidRPr="002B1B6C" w:rsidRDefault="002B1B6C" w:rsidP="002B1B6C">
      <w:pPr>
        <w:pBdr>
          <w:top w:val="single" w:sz="6" w:space="6" w:color="E7EAED"/>
          <w:left w:val="single" w:sz="6" w:space="12" w:color="E7EAED"/>
          <w:bottom w:val="single" w:sz="6" w:space="5" w:color="E7EAED"/>
          <w:right w:val="single" w:sz="6" w:space="12"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2B1B6C">
        <w:rPr>
          <w:rFonts w:ascii="var(--monospace)" w:eastAsia="Times New Roman" w:hAnsi="var(--monospace)" w:cs="Courier New"/>
          <w:color w:val="333333"/>
        </w:rPr>
        <w:t>apply plugin: 'com.google.gms.google-services'</w:t>
      </w:r>
    </w:p>
    <w:p w:rsidR="002B1B6C" w:rsidRPr="002B1B6C" w:rsidRDefault="002B1B6C" w:rsidP="002B1B6C">
      <w:pPr>
        <w:numPr>
          <w:ilvl w:val="0"/>
          <w:numId w:val="6"/>
        </w:numPr>
        <w:spacing w:before="100" w:beforeAutospacing="1" w:after="100" w:afterAutospacing="1" w:line="240" w:lineRule="auto"/>
        <w:ind w:left="0"/>
        <w:rPr>
          <w:rFonts w:ascii="Helvetica" w:eastAsia="Times New Roman" w:hAnsi="Helvetica" w:cs="Helvetica"/>
          <w:color w:val="333333"/>
          <w:sz w:val="24"/>
          <w:szCs w:val="24"/>
        </w:rPr>
      </w:pPr>
      <w:r w:rsidRPr="002B1B6C">
        <w:rPr>
          <w:rFonts w:ascii="Helvetica" w:eastAsia="Times New Roman" w:hAnsi="Helvetica" w:cs="Helvetica"/>
          <w:color w:val="333333"/>
          <w:sz w:val="24"/>
          <w:szCs w:val="24"/>
        </w:rPr>
        <w:t xml:space="preserve">Now you need to create a new class. </w:t>
      </w:r>
      <w:r w:rsidR="00F44B2A">
        <w:rPr>
          <w:rFonts w:ascii="Helvetica" w:eastAsia="Times New Roman" w:hAnsi="Helvetica" w:cs="Helvetica"/>
          <w:color w:val="333333"/>
          <w:sz w:val="24"/>
          <w:szCs w:val="24"/>
        </w:rPr>
        <w:t>Inside</w:t>
      </w:r>
      <w:r w:rsidRPr="002B1B6C">
        <w:rPr>
          <w:rFonts w:ascii="Helvetica" w:eastAsia="Times New Roman" w:hAnsi="Helvetica" w:cs="Helvetica"/>
          <w:color w:val="333333"/>
          <w:sz w:val="24"/>
          <w:szCs w:val="24"/>
        </w:rPr>
        <w:t xml:space="preserve"> the </w:t>
      </w:r>
      <w:r w:rsidRPr="002B1B6C">
        <w:rPr>
          <w:rFonts w:ascii="Helvetica" w:eastAsia="Times New Roman" w:hAnsi="Helvetica" w:cs="Helvetica"/>
          <w:b/>
          <w:bCs/>
          <w:color w:val="333333"/>
          <w:sz w:val="24"/>
          <w:szCs w:val="24"/>
        </w:rPr>
        <w:t>app</w:t>
      </w:r>
      <w:r w:rsidRPr="002B1B6C">
        <w:rPr>
          <w:rFonts w:ascii="Helvetica" w:eastAsia="Times New Roman" w:hAnsi="Helvetica" w:cs="Helvetica"/>
          <w:color w:val="333333"/>
          <w:sz w:val="24"/>
          <w:szCs w:val="24"/>
        </w:rPr>
        <w:t xml:space="preserve"> folder on the </w:t>
      </w:r>
      <w:r w:rsidR="00F44B2A">
        <w:rPr>
          <w:rFonts w:ascii="Helvetica" w:eastAsia="Times New Roman" w:hAnsi="Helvetica" w:cs="Helvetica"/>
          <w:color w:val="333333"/>
          <w:sz w:val="24"/>
          <w:szCs w:val="24"/>
        </w:rPr>
        <w:t>left</w:t>
      </w:r>
      <w:r w:rsidRPr="002B1B6C">
        <w:rPr>
          <w:rFonts w:ascii="Helvetica" w:eastAsia="Times New Roman" w:hAnsi="Helvetica" w:cs="Helvetica"/>
          <w:color w:val="333333"/>
          <w:sz w:val="24"/>
          <w:szCs w:val="24"/>
        </w:rPr>
        <w:t xml:space="preserve">, click on </w:t>
      </w:r>
      <w:r w:rsidRPr="002B1B6C">
        <w:rPr>
          <w:rFonts w:ascii="Helvetica" w:eastAsia="Times New Roman" w:hAnsi="Helvetica" w:cs="Helvetica"/>
          <w:b/>
          <w:bCs/>
          <w:color w:val="333333"/>
          <w:sz w:val="24"/>
          <w:szCs w:val="24"/>
        </w:rPr>
        <w:t>src</w:t>
      </w:r>
      <w:r w:rsidRPr="002B1B6C">
        <w:rPr>
          <w:rFonts w:ascii="Helvetica" w:eastAsia="Times New Roman" w:hAnsi="Helvetica" w:cs="Helvetica"/>
          <w:color w:val="333333"/>
          <w:sz w:val="24"/>
          <w:szCs w:val="24"/>
        </w:rPr>
        <w:t xml:space="preserve">, then on </w:t>
      </w:r>
      <w:del w:id="5" w:author="DELTA" w:date="2018-09-25T15:10:00Z">
        <w:r w:rsidRPr="002B1B6C" w:rsidDel="00F44B2A">
          <w:rPr>
            <w:rFonts w:ascii="Helvetica" w:eastAsia="Times New Roman" w:hAnsi="Helvetica" w:cs="Helvetica"/>
            <w:color w:val="333333"/>
            <w:sz w:val="24"/>
            <w:szCs w:val="24"/>
          </w:rPr>
          <w:delText>"</w:delText>
        </w:r>
      </w:del>
      <w:r w:rsidRPr="002B1B6C">
        <w:rPr>
          <w:rFonts w:ascii="Helvetica" w:eastAsia="Times New Roman" w:hAnsi="Helvetica" w:cs="Helvetica"/>
          <w:color w:val="333333"/>
          <w:sz w:val="24"/>
          <w:szCs w:val="24"/>
        </w:rPr>
        <w:t xml:space="preserve">main, and then on </w:t>
      </w:r>
      <w:r w:rsidRPr="002B1B6C">
        <w:rPr>
          <w:rFonts w:ascii="Helvetica" w:eastAsia="Times New Roman" w:hAnsi="Helvetica" w:cs="Helvetica"/>
          <w:b/>
          <w:bCs/>
          <w:color w:val="333333"/>
          <w:sz w:val="24"/>
          <w:szCs w:val="24"/>
        </w:rPr>
        <w:t>java</w:t>
      </w:r>
      <w:r w:rsidRPr="002B1B6C">
        <w:rPr>
          <w:rFonts w:ascii="Helvetica" w:eastAsia="Times New Roman" w:hAnsi="Helvetica" w:cs="Helvetica"/>
          <w:color w:val="333333"/>
          <w:sz w:val="24"/>
          <w:szCs w:val="24"/>
        </w:rPr>
        <w:t xml:space="preserve">. Under </w:t>
      </w:r>
      <w:r w:rsidRPr="002B1B6C">
        <w:rPr>
          <w:rFonts w:ascii="Helvetica" w:eastAsia="Times New Roman" w:hAnsi="Helvetica" w:cs="Helvetica"/>
          <w:b/>
          <w:bCs/>
          <w:color w:val="333333"/>
          <w:sz w:val="24"/>
          <w:szCs w:val="24"/>
        </w:rPr>
        <w:t>java</w:t>
      </w:r>
      <w:r w:rsidRPr="002B1B6C">
        <w:rPr>
          <w:rFonts w:ascii="Helvetica" w:eastAsia="Times New Roman" w:hAnsi="Helvetica" w:cs="Helvetica"/>
          <w:color w:val="333333"/>
          <w:sz w:val="24"/>
          <w:szCs w:val="24"/>
        </w:rPr>
        <w:t xml:space="preserve"> there should be a folder with the package name. Right click on it, then go to </w:t>
      </w:r>
      <w:r w:rsidRPr="002B1B6C">
        <w:rPr>
          <w:rFonts w:ascii="Helvetica" w:eastAsia="Times New Roman" w:hAnsi="Helvetica" w:cs="Helvetica"/>
          <w:b/>
          <w:bCs/>
          <w:color w:val="333333"/>
          <w:sz w:val="24"/>
          <w:szCs w:val="24"/>
        </w:rPr>
        <w:t>new</w:t>
      </w:r>
      <w:r w:rsidRPr="002B1B6C">
        <w:rPr>
          <w:rFonts w:ascii="Helvetica" w:eastAsia="Times New Roman" w:hAnsi="Helvetica" w:cs="Helvetica"/>
          <w:color w:val="333333"/>
          <w:sz w:val="24"/>
          <w:szCs w:val="24"/>
        </w:rPr>
        <w:t xml:space="preserve"> and click on </w:t>
      </w:r>
      <w:r w:rsidRPr="002B1B6C">
        <w:rPr>
          <w:rFonts w:ascii="Helvetica" w:eastAsia="Times New Roman" w:hAnsi="Helvetica" w:cs="Helvetica"/>
          <w:b/>
          <w:bCs/>
          <w:color w:val="333333"/>
          <w:sz w:val="24"/>
          <w:szCs w:val="24"/>
        </w:rPr>
        <w:t>Java Class</w:t>
      </w:r>
      <w:r w:rsidRPr="002B1B6C">
        <w:rPr>
          <w:rFonts w:ascii="Helvetica" w:eastAsia="Times New Roman" w:hAnsi="Helvetica" w:cs="Helvetica"/>
          <w:color w:val="333333"/>
          <w:sz w:val="24"/>
          <w:szCs w:val="24"/>
        </w:rPr>
        <w:t>. Call the class "AndroidApp", or any other name you desire, under the label Superclass, write "Application".</w:t>
      </w:r>
      <w:r w:rsidR="00F44B2A">
        <w:rPr>
          <w:rFonts w:ascii="Helvetica" w:eastAsia="Times New Roman" w:hAnsi="Helvetica" w:cs="Helvetica"/>
          <w:color w:val="333333"/>
          <w:sz w:val="24"/>
          <w:szCs w:val="24"/>
        </w:rPr>
        <w:t xml:space="preserve"> Click </w:t>
      </w:r>
      <w:r w:rsidR="00810F98">
        <w:rPr>
          <w:rFonts w:ascii="Helvetica" w:eastAsia="Times New Roman" w:hAnsi="Helvetica" w:cs="Helvetica"/>
          <w:color w:val="333333"/>
          <w:sz w:val="24"/>
          <w:szCs w:val="24"/>
        </w:rPr>
        <w:t>**</w:t>
      </w:r>
      <w:r w:rsidR="00F44B2A">
        <w:rPr>
          <w:rFonts w:ascii="Helvetica" w:eastAsia="Times New Roman" w:hAnsi="Helvetica" w:cs="Helvetica"/>
          <w:color w:val="333333"/>
          <w:sz w:val="24"/>
          <w:szCs w:val="24"/>
        </w:rPr>
        <w:t>Ok</w:t>
      </w:r>
      <w:r w:rsidR="00810F98">
        <w:rPr>
          <w:rFonts w:ascii="Helvetica" w:eastAsia="Times New Roman" w:hAnsi="Helvetica" w:cs="Helvetica"/>
          <w:color w:val="333333"/>
          <w:sz w:val="24"/>
          <w:szCs w:val="24"/>
        </w:rPr>
        <w:t>**</w:t>
      </w:r>
      <w:r w:rsidR="00F44B2A">
        <w:rPr>
          <w:rFonts w:ascii="Helvetica" w:eastAsia="Times New Roman" w:hAnsi="Helvetica" w:cs="Helvetica"/>
          <w:color w:val="333333"/>
          <w:sz w:val="24"/>
          <w:szCs w:val="24"/>
        </w:rPr>
        <w:t>.</w:t>
      </w:r>
      <w:r w:rsidRPr="002B1B6C">
        <w:rPr>
          <w:rFonts w:ascii="Helvetica" w:eastAsia="Times New Roman" w:hAnsi="Helvetica" w:cs="Helvetica"/>
          <w:color w:val="333333"/>
          <w:sz w:val="24"/>
          <w:szCs w:val="24"/>
        </w:rPr>
        <w:t xml:space="preserve"> In the body of the class, erase all text </w:t>
      </w:r>
      <w:r w:rsidRPr="002B1B6C">
        <w:rPr>
          <w:rFonts w:ascii="Helvetica" w:eastAsia="Times New Roman" w:hAnsi="Helvetica" w:cs="Helvetica"/>
          <w:b/>
          <w:bCs/>
          <w:color w:val="333333"/>
          <w:sz w:val="24"/>
          <w:szCs w:val="24"/>
        </w:rPr>
        <w:t>except for the first line.</w:t>
      </w:r>
      <w:r w:rsidRPr="002B1B6C">
        <w:rPr>
          <w:rFonts w:ascii="Helvetica" w:eastAsia="Times New Roman" w:hAnsi="Helvetica" w:cs="Helvetica"/>
          <w:color w:val="333333"/>
          <w:sz w:val="24"/>
          <w:szCs w:val="24"/>
        </w:rPr>
        <w:t xml:space="preserve"> This would normally be </w:t>
      </w:r>
      <w:r w:rsidRPr="002B1B6C">
        <w:rPr>
          <w:rFonts w:ascii="var(--monospace)" w:eastAsia="Times New Roman" w:hAnsi="var(--monospace)" w:cs="Courier New"/>
          <w:color w:val="333333"/>
          <w:bdr w:val="single" w:sz="6" w:space="0" w:color="E7EAED" w:frame="1"/>
          <w:shd w:val="clear" w:color="auto" w:fill="F3F4F4"/>
        </w:rPr>
        <w:t>package PACKAGE NAME;</w:t>
      </w:r>
      <w:r w:rsidRPr="002B1B6C">
        <w:rPr>
          <w:rFonts w:ascii="Helvetica" w:eastAsia="Times New Roman" w:hAnsi="Helvetica" w:cs="Helvetica"/>
          <w:color w:val="333333"/>
          <w:sz w:val="24"/>
          <w:szCs w:val="24"/>
        </w:rPr>
        <w:t>and copy this code into it:</w:t>
      </w:r>
    </w:p>
    <w:p w:rsidR="002B1B6C" w:rsidRPr="002B1B6C" w:rsidRDefault="002B1B6C" w:rsidP="002B1B6C">
      <w:pPr>
        <w:pBdr>
          <w:top w:val="single" w:sz="6" w:space="6" w:color="E7EAED"/>
          <w:left w:val="single" w:sz="6" w:space="12" w:color="E7EAED"/>
          <w:bottom w:val="single" w:sz="6" w:space="5" w:color="E7EAED"/>
          <w:right w:val="single" w:sz="6" w:space="12"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2B1B6C">
        <w:rPr>
          <w:rFonts w:ascii="var(--monospace)" w:eastAsia="Times New Roman" w:hAnsi="var(--monospace)" w:cs="Courier New"/>
          <w:color w:val="333333"/>
        </w:rPr>
        <w:t>import android.app.Application;</w:t>
      </w:r>
      <w:r w:rsidRPr="002B1B6C">
        <w:rPr>
          <w:rFonts w:ascii="var(--monospace)" w:eastAsia="Times New Roman" w:hAnsi="var(--monospace)" w:cs="Courier New"/>
          <w:color w:val="333333"/>
        </w:rPr>
        <w:br/>
        <w:t>import android.content.Context;</w:t>
      </w:r>
      <w:r w:rsidRPr="002B1B6C">
        <w:rPr>
          <w:rFonts w:ascii="var(--monospace)" w:eastAsia="Times New Roman" w:hAnsi="var(--monospace)" w:cs="Courier New"/>
          <w:color w:val="333333"/>
        </w:rPr>
        <w:br/>
        <w:t>​</w:t>
      </w:r>
      <w:r w:rsidRPr="002B1B6C">
        <w:rPr>
          <w:rFonts w:ascii="var(--monospace)" w:eastAsia="Times New Roman" w:hAnsi="var(--monospace)" w:cs="Courier New"/>
          <w:color w:val="333333"/>
        </w:rPr>
        <w:br/>
        <w:t>import co.chatsdk.core.error.ChatSDKException;</w:t>
      </w:r>
      <w:r w:rsidRPr="002B1B6C">
        <w:rPr>
          <w:rFonts w:ascii="var(--monospace)" w:eastAsia="Times New Roman" w:hAnsi="var(--monospace)" w:cs="Courier New"/>
          <w:color w:val="333333"/>
        </w:rPr>
        <w:br/>
        <w:t>import co.chatsdk.core.session.ChatSDK;</w:t>
      </w:r>
      <w:r w:rsidRPr="002B1B6C">
        <w:rPr>
          <w:rFonts w:ascii="var(--monospace)" w:eastAsia="Times New Roman" w:hAnsi="var(--monospace)" w:cs="Courier New"/>
          <w:color w:val="333333"/>
        </w:rPr>
        <w:br/>
        <w:t>import co.chatsdk.core.session.Configuration;</w:t>
      </w:r>
      <w:r w:rsidRPr="002B1B6C">
        <w:rPr>
          <w:rFonts w:ascii="var(--monospace)" w:eastAsia="Times New Roman" w:hAnsi="var(--monospace)" w:cs="Courier New"/>
          <w:color w:val="333333"/>
        </w:rPr>
        <w:br/>
        <w:t>import co.chatsdk.firebase.FirebaseNetworkAdapter;</w:t>
      </w:r>
      <w:r w:rsidRPr="002B1B6C">
        <w:rPr>
          <w:rFonts w:ascii="var(--monospace)" w:eastAsia="Times New Roman" w:hAnsi="var(--monospace)" w:cs="Courier New"/>
          <w:color w:val="333333"/>
        </w:rPr>
        <w:br/>
        <w:t>import co.chatsdk.firebase.file_storage.FirebaseFileStorageModule;</w:t>
      </w:r>
      <w:r w:rsidRPr="002B1B6C">
        <w:rPr>
          <w:rFonts w:ascii="var(--monospace)" w:eastAsia="Times New Roman" w:hAnsi="var(--monospace)" w:cs="Courier New"/>
          <w:color w:val="333333"/>
        </w:rPr>
        <w:br/>
        <w:t>import co.chatsdk.firebase.push.FirebasePushModule;</w:t>
      </w:r>
      <w:r w:rsidRPr="002B1B6C">
        <w:rPr>
          <w:rFonts w:ascii="var(--monospace)" w:eastAsia="Times New Roman" w:hAnsi="var(--monospace)" w:cs="Courier New"/>
          <w:color w:val="333333"/>
        </w:rPr>
        <w:br/>
        <w:t>import co.chatsdk.ui.manager.BaseInterfaceAdapter;</w:t>
      </w:r>
      <w:r w:rsidRPr="002B1B6C">
        <w:rPr>
          <w:rFonts w:ascii="var(--monospace)" w:eastAsia="Times New Roman" w:hAnsi="var(--monospace)" w:cs="Courier New"/>
          <w:color w:val="333333"/>
        </w:rPr>
        <w:br/>
        <w:t>​</w:t>
      </w:r>
      <w:r w:rsidRPr="002B1B6C">
        <w:rPr>
          <w:rFonts w:ascii="var(--monospace)" w:eastAsia="Times New Roman" w:hAnsi="var(--monospace)" w:cs="Courier New"/>
          <w:color w:val="333333"/>
        </w:rPr>
        <w:br/>
        <w:t>public class AndroidApp extends Application {</w:t>
      </w:r>
      <w:r w:rsidRPr="002B1B6C">
        <w:rPr>
          <w:rFonts w:ascii="var(--monospace)" w:eastAsia="Times New Roman" w:hAnsi="var(--monospace)" w:cs="Courier New"/>
          <w:color w:val="333333"/>
        </w:rPr>
        <w:br/>
        <w:t>​</w:t>
      </w:r>
      <w:r w:rsidRPr="002B1B6C">
        <w:rPr>
          <w:rFonts w:ascii="var(--monospace)" w:eastAsia="Times New Roman" w:hAnsi="var(--monospace)" w:cs="Courier New"/>
          <w:color w:val="333333"/>
        </w:rPr>
        <w:br/>
        <w:t>  @Override</w:t>
      </w:r>
      <w:r w:rsidRPr="002B1B6C">
        <w:rPr>
          <w:rFonts w:ascii="var(--monospace)" w:eastAsia="Times New Roman" w:hAnsi="var(--monospace)" w:cs="Courier New"/>
          <w:color w:val="333333"/>
        </w:rPr>
        <w:br/>
        <w:t>  public void onCreate() {</w:t>
      </w:r>
      <w:r w:rsidRPr="002B1B6C">
        <w:rPr>
          <w:rFonts w:ascii="var(--monospace)" w:eastAsia="Times New Roman" w:hAnsi="var(--monospace)" w:cs="Courier New"/>
          <w:color w:val="333333"/>
        </w:rPr>
        <w:br/>
        <w:t>      super.onCreate();</w:t>
      </w:r>
      <w:r w:rsidRPr="002B1B6C">
        <w:rPr>
          <w:rFonts w:ascii="var(--monospace)" w:eastAsia="Times New Roman" w:hAnsi="var(--monospace)" w:cs="Courier New"/>
          <w:color w:val="333333"/>
        </w:rPr>
        <w:br/>
        <w:t>​</w:t>
      </w:r>
      <w:r w:rsidRPr="002B1B6C">
        <w:rPr>
          <w:rFonts w:ascii="var(--monospace)" w:eastAsia="Times New Roman" w:hAnsi="var(--monospace)" w:cs="Courier New"/>
          <w:color w:val="333333"/>
        </w:rPr>
        <w:br/>
        <w:t>      Context context = getApplicationContext();</w:t>
      </w:r>
      <w:r w:rsidRPr="002B1B6C">
        <w:rPr>
          <w:rFonts w:ascii="var(--monospace)" w:eastAsia="Times New Roman" w:hAnsi="var(--monospace)" w:cs="Courier New"/>
          <w:color w:val="333333"/>
        </w:rPr>
        <w:br/>
        <w:t>​</w:t>
      </w:r>
      <w:r w:rsidRPr="002B1B6C">
        <w:rPr>
          <w:rFonts w:ascii="var(--monospace)" w:eastAsia="Times New Roman" w:hAnsi="var(--monospace)" w:cs="Courier New"/>
          <w:color w:val="333333"/>
        </w:rPr>
        <w:br/>
        <w:t>// Create a new configuration</w:t>
      </w:r>
      <w:r w:rsidRPr="002B1B6C">
        <w:rPr>
          <w:rFonts w:ascii="var(--monospace)" w:eastAsia="Times New Roman" w:hAnsi="var(--monospace)" w:cs="Courier New"/>
          <w:color w:val="333333"/>
        </w:rPr>
        <w:br/>
        <w:t xml:space="preserve">      Configuration.Builder </w:t>
      </w:r>
      <w:r w:rsidR="00F44B2A">
        <w:rPr>
          <w:rFonts w:ascii="var(--monospace)" w:eastAsia="Times New Roman" w:hAnsi="var(--monospace)" w:cs="Courier New"/>
          <w:color w:val="333333"/>
        </w:rPr>
        <w:t>config</w:t>
      </w:r>
      <w:r w:rsidR="00F44B2A" w:rsidRPr="002B1B6C">
        <w:rPr>
          <w:rFonts w:ascii="var(--monospace)" w:eastAsia="Times New Roman" w:hAnsi="var(--monospace)" w:cs="Courier New"/>
          <w:color w:val="333333"/>
        </w:rPr>
        <w:t xml:space="preserve"> </w:t>
      </w:r>
      <w:r w:rsidRPr="002B1B6C">
        <w:rPr>
          <w:rFonts w:ascii="var(--monospace)" w:eastAsia="Times New Roman" w:hAnsi="var(--monospace)" w:cs="Courier New"/>
          <w:color w:val="333333"/>
        </w:rPr>
        <w:t>= new Configuration.Builder(context);</w:t>
      </w:r>
      <w:r w:rsidRPr="002B1B6C">
        <w:rPr>
          <w:rFonts w:ascii="var(--monospace)" w:eastAsia="Times New Roman" w:hAnsi="var(--monospace)" w:cs="Courier New"/>
          <w:color w:val="333333"/>
        </w:rPr>
        <w:br/>
      </w:r>
      <w:r w:rsidRPr="002B1B6C">
        <w:rPr>
          <w:rFonts w:ascii="var(--monospace)" w:eastAsia="Times New Roman" w:hAnsi="var(--monospace)" w:cs="Courier New"/>
          <w:color w:val="333333"/>
        </w:rPr>
        <w:lastRenderedPageBreak/>
        <w:t>​</w:t>
      </w:r>
      <w:r w:rsidRPr="002B1B6C">
        <w:rPr>
          <w:rFonts w:ascii="var(--monospace)" w:eastAsia="Times New Roman" w:hAnsi="var(--monospace)" w:cs="Courier New"/>
          <w:color w:val="333333"/>
        </w:rPr>
        <w:br/>
        <w:t>// Perform any configuration steps (optional)</w:t>
      </w:r>
      <w:r w:rsidRPr="002B1B6C">
        <w:rPr>
          <w:rFonts w:ascii="var(--monospace)" w:eastAsia="Times New Roman" w:hAnsi="var(--monospace)" w:cs="Courier New"/>
          <w:color w:val="333333"/>
        </w:rPr>
        <w:br/>
        <w:t>      builder.firebaseRootPath("prod");</w:t>
      </w:r>
      <w:r w:rsidRPr="002B1B6C">
        <w:rPr>
          <w:rFonts w:ascii="var(--monospace)" w:eastAsia="Times New Roman" w:hAnsi="var(--monospace)" w:cs="Courier New"/>
          <w:color w:val="333333"/>
        </w:rPr>
        <w:br/>
        <w:t>​</w:t>
      </w:r>
      <w:r w:rsidRPr="002B1B6C">
        <w:rPr>
          <w:rFonts w:ascii="var(--monospace)" w:eastAsia="Times New Roman" w:hAnsi="var(--monospace)" w:cs="Courier New"/>
          <w:color w:val="333333"/>
        </w:rPr>
        <w:br/>
        <w:t>// Initialize the Chat SDK</w:t>
      </w:r>
      <w:r w:rsidRPr="002B1B6C">
        <w:rPr>
          <w:rFonts w:ascii="var(--monospace)" w:eastAsia="Times New Roman" w:hAnsi="var(--monospace)" w:cs="Courier New"/>
          <w:color w:val="333333"/>
        </w:rPr>
        <w:br/>
        <w:t>      try {</w:t>
      </w:r>
      <w:r w:rsidRPr="002B1B6C">
        <w:rPr>
          <w:rFonts w:ascii="var(--monospace)" w:eastAsia="Times New Roman" w:hAnsi="var(--monospace)" w:cs="Courier New"/>
          <w:color w:val="333333"/>
        </w:rPr>
        <w:br/>
        <w:t>          ChatSDK.initialize(builder.build(), new BaseInterfaceAdapter(context), new FirebaseNetworkAdapter());</w:t>
      </w:r>
      <w:r w:rsidRPr="002B1B6C">
        <w:rPr>
          <w:rFonts w:ascii="var(--monospace)" w:eastAsia="Times New Roman" w:hAnsi="var(--monospace)" w:cs="Courier New"/>
          <w:color w:val="333333"/>
        </w:rPr>
        <w:br/>
        <w:t>      }</w:t>
      </w:r>
      <w:r w:rsidRPr="002B1B6C">
        <w:rPr>
          <w:rFonts w:ascii="var(--monospace)" w:eastAsia="Times New Roman" w:hAnsi="var(--monospace)" w:cs="Courier New"/>
          <w:color w:val="333333"/>
        </w:rPr>
        <w:br/>
        <w:t>      catch (ChatSDKException e) {</w:t>
      </w:r>
      <w:r w:rsidRPr="002B1B6C">
        <w:rPr>
          <w:rFonts w:ascii="var(--monospace)" w:eastAsia="Times New Roman" w:hAnsi="var(--monospace)" w:cs="Courier New"/>
          <w:color w:val="333333"/>
        </w:rPr>
        <w:br/>
        <w:t>      }</w:t>
      </w:r>
      <w:r w:rsidRPr="002B1B6C">
        <w:rPr>
          <w:rFonts w:ascii="var(--monospace)" w:eastAsia="Times New Roman" w:hAnsi="var(--monospace)" w:cs="Courier New"/>
          <w:color w:val="333333"/>
        </w:rPr>
        <w:br/>
        <w:t>       </w:t>
      </w:r>
      <w:r w:rsidRPr="002B1B6C">
        <w:rPr>
          <w:rFonts w:ascii="var(--monospace)" w:eastAsia="Times New Roman" w:hAnsi="var(--monospace)" w:cs="Courier New"/>
          <w:color w:val="333333"/>
        </w:rPr>
        <w:br/>
        <w:t>builder.googleMaps("");</w:t>
      </w:r>
      <w:ins w:id="6" w:author="DELTA" w:date="2018-09-25T15:11:00Z">
        <w:r w:rsidR="00F44B2A">
          <w:rPr>
            <w:rFonts w:ascii="var(--monospace)" w:eastAsia="Times New Roman" w:hAnsi="var(--monospace)" w:cs="Courier New"/>
            <w:color w:val="333333"/>
          </w:rPr>
          <w:t xml:space="preserve"> </w:t>
        </w:r>
      </w:ins>
      <w:r w:rsidRPr="002B1B6C">
        <w:rPr>
          <w:rFonts w:ascii="var(--monospace)" w:eastAsia="Times New Roman" w:hAnsi="var(--monospace)" w:cs="Courier New"/>
          <w:color w:val="333333"/>
        </w:rPr>
        <w:br/>
        <w:t>​</w:t>
      </w:r>
      <w:r w:rsidRPr="002B1B6C">
        <w:rPr>
          <w:rFonts w:ascii="var(--monospace)" w:eastAsia="Times New Roman" w:hAnsi="var(--monospace)" w:cs="Courier New"/>
          <w:color w:val="333333"/>
        </w:rPr>
        <w:br/>
        <w:t>// File storage is needed for profile image upload and image messages</w:t>
      </w:r>
      <w:r w:rsidRPr="002B1B6C">
        <w:rPr>
          <w:rFonts w:ascii="var(--monospace)" w:eastAsia="Times New Roman" w:hAnsi="var(--monospace)" w:cs="Courier New"/>
          <w:color w:val="333333"/>
        </w:rPr>
        <w:br/>
        <w:t>      FirebaseFileStorageModule.activate();</w:t>
      </w:r>
      <w:r w:rsidRPr="002B1B6C">
        <w:rPr>
          <w:rFonts w:ascii="var(--monospace)" w:eastAsia="Times New Roman" w:hAnsi="var(--monospace)" w:cs="Courier New"/>
          <w:color w:val="333333"/>
        </w:rPr>
        <w:br/>
        <w:t>      FirebasePushModule.activateForFirebase();</w:t>
      </w:r>
      <w:r w:rsidRPr="002B1B6C">
        <w:rPr>
          <w:rFonts w:ascii="var(--monospace)" w:eastAsia="Times New Roman" w:hAnsi="var(--monospace)" w:cs="Courier New"/>
          <w:color w:val="333333"/>
        </w:rPr>
        <w:br/>
        <w:t>​</w:t>
      </w:r>
      <w:r w:rsidRPr="002B1B6C">
        <w:rPr>
          <w:rFonts w:ascii="var(--monospace)" w:eastAsia="Times New Roman" w:hAnsi="var(--monospace)" w:cs="Courier New"/>
          <w:color w:val="333333"/>
        </w:rPr>
        <w:br/>
        <w:t>// Activate any other modules you need.</w:t>
      </w:r>
      <w:r w:rsidRPr="002B1B6C">
        <w:rPr>
          <w:rFonts w:ascii="var(--monospace)" w:eastAsia="Times New Roman" w:hAnsi="var(--monospace)" w:cs="Courier New"/>
          <w:color w:val="333333"/>
        </w:rPr>
        <w:br/>
        <w:t>// ...</w:t>
      </w:r>
      <w:r w:rsidRPr="002B1B6C">
        <w:rPr>
          <w:rFonts w:ascii="var(--monospace)" w:eastAsia="Times New Roman" w:hAnsi="var(--monospace)" w:cs="Courier New"/>
          <w:color w:val="333333"/>
        </w:rPr>
        <w:br/>
        <w:t>​</w:t>
      </w:r>
      <w:r w:rsidRPr="002B1B6C">
        <w:rPr>
          <w:rFonts w:ascii="var(--monospace)" w:eastAsia="Times New Roman" w:hAnsi="var(--monospace)" w:cs="Courier New"/>
          <w:color w:val="333333"/>
        </w:rPr>
        <w:br/>
        <w:t>  }</w:t>
      </w:r>
      <w:r w:rsidRPr="002B1B6C">
        <w:rPr>
          <w:rFonts w:ascii="var(--monospace)" w:eastAsia="Times New Roman" w:hAnsi="var(--monospace)" w:cs="Courier New"/>
          <w:color w:val="333333"/>
        </w:rPr>
        <w:br/>
        <w:t>}</w:t>
      </w:r>
      <w:r w:rsidRPr="002B1B6C">
        <w:rPr>
          <w:rFonts w:ascii="var(--monospace)" w:eastAsia="Times New Roman" w:hAnsi="var(--monospace)" w:cs="Courier New"/>
          <w:color w:val="333333"/>
        </w:rPr>
        <w:br/>
        <w:t>​</w:t>
      </w:r>
    </w:p>
    <w:p w:rsidR="002B1B6C" w:rsidRPr="00F44B2A" w:rsidRDefault="002B1B6C" w:rsidP="00F129CB">
      <w:pPr>
        <w:numPr>
          <w:ilvl w:val="0"/>
          <w:numId w:val="7"/>
        </w:numPr>
        <w:spacing w:before="100" w:beforeAutospacing="1" w:after="100" w:afterAutospacing="1" w:line="240" w:lineRule="auto"/>
        <w:ind w:left="0"/>
        <w:rPr>
          <w:rFonts w:ascii="Helvetica" w:eastAsia="Times New Roman" w:hAnsi="Helvetica" w:cs="Helvetica"/>
          <w:color w:val="333333"/>
          <w:sz w:val="24"/>
          <w:szCs w:val="24"/>
        </w:rPr>
      </w:pPr>
      <w:r w:rsidRPr="00F44B2A">
        <w:rPr>
          <w:rFonts w:ascii="Helvetica" w:eastAsia="Times New Roman" w:hAnsi="Helvetica" w:cs="Helvetica"/>
          <w:color w:val="333333"/>
          <w:sz w:val="24"/>
          <w:szCs w:val="24"/>
        </w:rPr>
        <w:t xml:space="preserve">Open your </w:t>
      </w:r>
      <w:r w:rsidRPr="00F44B2A">
        <w:rPr>
          <w:rFonts w:ascii="var(--monospace)" w:eastAsia="Times New Roman" w:hAnsi="var(--monospace)" w:cs="Courier New"/>
          <w:color w:val="333333"/>
          <w:bdr w:val="single" w:sz="6" w:space="0" w:color="E7EAED" w:frame="1"/>
          <w:shd w:val="clear" w:color="auto" w:fill="F3F4F4"/>
        </w:rPr>
        <w:t>AndroidManifest.xml</w:t>
      </w:r>
      <w:r w:rsidRPr="00F44B2A">
        <w:rPr>
          <w:rFonts w:ascii="Helvetica" w:eastAsia="Times New Roman" w:hAnsi="Helvetica" w:cs="Helvetica"/>
          <w:color w:val="333333"/>
          <w:sz w:val="24"/>
          <w:szCs w:val="24"/>
        </w:rPr>
        <w:t xml:space="preserve"> file, it should be in the "main" folder. Add this code to the </w:t>
      </w:r>
      <w:r w:rsidRPr="00F129CB">
        <w:rPr>
          <w:rFonts w:ascii="var(--monospace)" w:eastAsia="Times New Roman" w:hAnsi="var(--monospace)" w:cs="Courier New"/>
          <w:color w:val="333333"/>
          <w:bdr w:val="single" w:sz="6" w:space="0" w:color="E7EAED" w:frame="1"/>
          <w:shd w:val="clear" w:color="auto" w:fill="F3F4F4"/>
        </w:rPr>
        <w:t>&lt;application</w:t>
      </w:r>
      <w:r w:rsidRPr="00F129CB">
        <w:rPr>
          <w:rFonts w:ascii="Helvetica" w:eastAsia="Times New Roman" w:hAnsi="Helvetica" w:cs="Helvetica"/>
          <w:color w:val="333333"/>
          <w:sz w:val="24"/>
          <w:szCs w:val="24"/>
        </w:rPr>
        <w:t xml:space="preserve"> section: </w:t>
      </w:r>
      <w:r w:rsidRPr="00F129CB">
        <w:rPr>
          <w:rFonts w:ascii="var(--monospace)" w:eastAsia="Times New Roman" w:hAnsi="var(--monospace)" w:cs="Courier New"/>
          <w:color w:val="333333"/>
          <w:bdr w:val="single" w:sz="6" w:space="0" w:color="E7EAED" w:frame="1"/>
          <w:shd w:val="clear" w:color="auto" w:fill="F3F4F4"/>
        </w:rPr>
        <w:t>android:name=".AndroidApp"</w:t>
      </w:r>
      <w:r w:rsidRPr="00F129CB">
        <w:rPr>
          <w:rFonts w:ascii="Helvetica" w:eastAsia="Times New Roman" w:hAnsi="Helvetica" w:cs="Helvetica"/>
          <w:color w:val="333333"/>
          <w:sz w:val="24"/>
          <w:szCs w:val="24"/>
        </w:rPr>
        <w:t xml:space="preserve">. </w:t>
      </w:r>
      <w:r w:rsidRPr="00F44B2A">
        <w:rPr>
          <w:rFonts w:ascii="Helvetica" w:eastAsia="Times New Roman" w:hAnsi="Helvetica" w:cs="Helvetica"/>
          <w:color w:val="333333"/>
          <w:sz w:val="24"/>
          <w:szCs w:val="24"/>
        </w:rPr>
        <w:t xml:space="preserve">Currently, your </w:t>
      </w:r>
      <w:r w:rsidRPr="00F44B2A">
        <w:rPr>
          <w:rFonts w:ascii="var(--monospace)" w:eastAsia="Times New Roman" w:hAnsi="var(--monospace)" w:cs="Courier New"/>
          <w:color w:val="333333"/>
          <w:bdr w:val="single" w:sz="6" w:space="0" w:color="E7EAED" w:frame="1"/>
          <w:shd w:val="clear" w:color="auto" w:fill="F3F4F4"/>
        </w:rPr>
        <w:t>Android Manifest.xml</w:t>
      </w:r>
      <w:r w:rsidRPr="00F44B2A">
        <w:rPr>
          <w:rFonts w:ascii="Helvetica" w:eastAsia="Times New Roman" w:hAnsi="Helvetica" w:cs="Helvetica"/>
          <w:color w:val="333333"/>
          <w:sz w:val="24"/>
          <w:szCs w:val="24"/>
        </w:rPr>
        <w:t xml:space="preserve"> file should look something like this: </w:t>
      </w:r>
    </w:p>
    <w:p w:rsidR="002B1B6C" w:rsidRPr="002B1B6C" w:rsidRDefault="002B1B6C" w:rsidP="002B1B6C">
      <w:pPr>
        <w:pBdr>
          <w:top w:val="single" w:sz="6" w:space="6" w:color="E7EAED"/>
          <w:left w:val="single" w:sz="6" w:space="12" w:color="E7EAED"/>
          <w:bottom w:val="single" w:sz="6" w:space="5" w:color="E7EAED"/>
          <w:right w:val="single" w:sz="6" w:space="12"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2B1B6C">
        <w:rPr>
          <w:rFonts w:ascii="var(--monospace)" w:eastAsia="Times New Roman" w:hAnsi="var(--monospace)" w:cs="Courier New"/>
          <w:color w:val="333333"/>
        </w:rPr>
        <w:t>&lt;manifest xmlns:android="http://schemas.android.com/apk/res/android"</w:t>
      </w:r>
      <w:r w:rsidRPr="002B1B6C">
        <w:rPr>
          <w:rFonts w:ascii="var(--monospace)" w:eastAsia="Times New Roman" w:hAnsi="var(--monospace)" w:cs="Courier New"/>
          <w:color w:val="333333"/>
        </w:rPr>
        <w:br/>
        <w:t>  package="PACKAGE NAME"&gt;</w:t>
      </w:r>
      <w:r w:rsidRPr="002B1B6C">
        <w:rPr>
          <w:rFonts w:ascii="var(--monospace)" w:eastAsia="Times New Roman" w:hAnsi="var(--monospace)" w:cs="Courier New"/>
          <w:color w:val="333333"/>
        </w:rPr>
        <w:br/>
        <w:t>​</w:t>
      </w:r>
      <w:r w:rsidRPr="002B1B6C">
        <w:rPr>
          <w:rFonts w:ascii="var(--monospace)" w:eastAsia="Times New Roman" w:hAnsi="var(--monospace)" w:cs="Courier New"/>
          <w:color w:val="333333"/>
        </w:rPr>
        <w:br/>
        <w:t>  &lt;application</w:t>
      </w:r>
      <w:r w:rsidRPr="002B1B6C">
        <w:rPr>
          <w:rFonts w:ascii="var(--monospace)" w:eastAsia="Times New Roman" w:hAnsi="var(--monospace)" w:cs="Courier New"/>
          <w:color w:val="333333"/>
        </w:rPr>
        <w:br/>
        <w:t>      android:name=".AndroidApp"</w:t>
      </w:r>
      <w:r w:rsidRPr="002B1B6C">
        <w:rPr>
          <w:rFonts w:ascii="var(--monospace)" w:eastAsia="Times New Roman" w:hAnsi="var(--monospace)" w:cs="Courier New"/>
          <w:color w:val="333333"/>
        </w:rPr>
        <w:br/>
        <w:t>      android:allowBackup="</w:t>
      </w:r>
      <w:r w:rsidR="00F44B2A">
        <w:rPr>
          <w:rFonts w:ascii="var(--monospace)" w:eastAsia="Times New Roman" w:hAnsi="var(--monospace)" w:cs="Courier New"/>
          <w:color w:val="333333"/>
        </w:rPr>
        <w:t>false</w:t>
      </w:r>
      <w:r w:rsidRPr="002B1B6C">
        <w:rPr>
          <w:rFonts w:ascii="var(--monospace)" w:eastAsia="Times New Roman" w:hAnsi="var(--monospace)" w:cs="Courier New"/>
          <w:color w:val="333333"/>
        </w:rPr>
        <w:t>"</w:t>
      </w:r>
      <w:r w:rsidRPr="002B1B6C">
        <w:rPr>
          <w:rFonts w:ascii="var(--monospace)" w:eastAsia="Times New Roman" w:hAnsi="var(--monospace)" w:cs="Courier New"/>
          <w:color w:val="333333"/>
        </w:rPr>
        <w:br/>
        <w:t>      android:icon="@mipmap/ic_launcher"</w:t>
      </w:r>
      <w:r w:rsidRPr="002B1B6C">
        <w:rPr>
          <w:rFonts w:ascii="var(--monospace)" w:eastAsia="Times New Roman" w:hAnsi="var(--monospace)" w:cs="Courier New"/>
          <w:color w:val="333333"/>
        </w:rPr>
        <w:br/>
        <w:t>      android:label="APP NAME"</w:t>
      </w:r>
      <w:r w:rsidRPr="002B1B6C">
        <w:rPr>
          <w:rFonts w:ascii="var(--monospace)" w:eastAsia="Times New Roman" w:hAnsi="var(--monospace)" w:cs="Courier New"/>
          <w:color w:val="333333"/>
        </w:rPr>
        <w:br/>
        <w:t>      android:roundIcon="@mipmap/ic_launcher_round"</w:t>
      </w:r>
      <w:r w:rsidRPr="002B1B6C">
        <w:rPr>
          <w:rFonts w:ascii="var(--monospace)" w:eastAsia="Times New Roman" w:hAnsi="var(--monospace)" w:cs="Courier New"/>
          <w:color w:val="333333"/>
        </w:rPr>
        <w:br/>
        <w:t>      android:supportsRtl="true"</w:t>
      </w:r>
      <w:r w:rsidRPr="002B1B6C">
        <w:rPr>
          <w:rFonts w:ascii="var(--monospace)" w:eastAsia="Times New Roman" w:hAnsi="var(--monospace)" w:cs="Courier New"/>
          <w:color w:val="333333"/>
        </w:rPr>
        <w:br/>
        <w:t>      android:theme="@style/AppTheme"/&gt;</w:t>
      </w:r>
      <w:r w:rsidRPr="002B1B6C">
        <w:rPr>
          <w:rFonts w:ascii="var(--monospace)" w:eastAsia="Times New Roman" w:hAnsi="var(--monospace)" w:cs="Courier New"/>
          <w:color w:val="333333"/>
        </w:rPr>
        <w:br/>
        <w:t>&lt;/manifest&gt;</w:t>
      </w:r>
    </w:p>
    <w:p w:rsidR="002B1B6C" w:rsidRPr="002B1B6C" w:rsidRDefault="002B1B6C" w:rsidP="002B1B6C">
      <w:pPr>
        <w:numPr>
          <w:ilvl w:val="0"/>
          <w:numId w:val="7"/>
        </w:numPr>
        <w:spacing w:before="100" w:beforeAutospacing="1" w:after="100" w:afterAutospacing="1" w:line="240" w:lineRule="auto"/>
        <w:ind w:left="0"/>
        <w:rPr>
          <w:rFonts w:ascii="Helvetica" w:eastAsia="Times New Roman" w:hAnsi="Helvetica" w:cs="Helvetica"/>
          <w:color w:val="333333"/>
          <w:sz w:val="24"/>
          <w:szCs w:val="24"/>
        </w:rPr>
      </w:pPr>
      <w:r w:rsidRPr="002B1B6C">
        <w:rPr>
          <w:rFonts w:ascii="Helvetica" w:eastAsia="Times New Roman" w:hAnsi="Helvetica" w:cs="Helvetica"/>
          <w:color w:val="333333"/>
          <w:sz w:val="24"/>
          <w:szCs w:val="24"/>
        </w:rPr>
        <w:t xml:space="preserve">On the line </w:t>
      </w:r>
      <w:r w:rsidRPr="002B1B6C">
        <w:rPr>
          <w:rFonts w:ascii="var(--monospace)" w:eastAsia="Times New Roman" w:hAnsi="var(--monospace)" w:cs="Courier New"/>
          <w:color w:val="333333"/>
          <w:bdr w:val="single" w:sz="6" w:space="0" w:color="E7EAED" w:frame="1"/>
          <w:shd w:val="clear" w:color="auto" w:fill="F3F4F4"/>
        </w:rPr>
        <w:t>android:theme="@style/AppTheme"/&gt;</w:t>
      </w:r>
      <w:r w:rsidRPr="002B1B6C">
        <w:rPr>
          <w:rFonts w:ascii="Helvetica" w:eastAsia="Times New Roman" w:hAnsi="Helvetica" w:cs="Helvetica"/>
          <w:color w:val="333333"/>
          <w:sz w:val="24"/>
          <w:szCs w:val="24"/>
        </w:rPr>
        <w:t xml:space="preserve"> delete the </w:t>
      </w:r>
      <w:r w:rsidRPr="002B1B6C">
        <w:rPr>
          <w:rFonts w:ascii="var(--monospace)" w:eastAsia="Times New Roman" w:hAnsi="var(--monospace)" w:cs="Courier New"/>
          <w:color w:val="333333"/>
          <w:bdr w:val="single" w:sz="6" w:space="0" w:color="E7EAED" w:frame="1"/>
          <w:shd w:val="clear" w:color="auto" w:fill="F3F4F4"/>
        </w:rPr>
        <w:t>/</w:t>
      </w:r>
      <w:r w:rsidRPr="002B1B6C">
        <w:rPr>
          <w:rFonts w:ascii="Helvetica" w:eastAsia="Times New Roman" w:hAnsi="Helvetica" w:cs="Helvetica"/>
          <w:color w:val="333333"/>
          <w:sz w:val="24"/>
          <w:szCs w:val="24"/>
        </w:rPr>
        <w:t xml:space="preserve"> then click after the </w:t>
      </w:r>
      <w:r w:rsidRPr="002B1B6C">
        <w:rPr>
          <w:rFonts w:ascii="var(--monospace)" w:eastAsia="Times New Roman" w:hAnsi="var(--monospace)" w:cs="Courier New"/>
          <w:color w:val="333333"/>
          <w:bdr w:val="single" w:sz="6" w:space="0" w:color="E7EAED" w:frame="1"/>
          <w:shd w:val="clear" w:color="auto" w:fill="F3F4F4"/>
        </w:rPr>
        <w:t>&gt;</w:t>
      </w:r>
      <w:r w:rsidRPr="002B1B6C">
        <w:rPr>
          <w:rFonts w:ascii="Helvetica" w:eastAsia="Times New Roman" w:hAnsi="Helvetica" w:cs="Helvetica"/>
          <w:color w:val="333333"/>
          <w:sz w:val="24"/>
          <w:szCs w:val="24"/>
        </w:rPr>
        <w:t xml:space="preserve"> and hit the enter button. Now write </w:t>
      </w:r>
      <w:r w:rsidRPr="002B1B6C">
        <w:rPr>
          <w:rFonts w:ascii="var(--monospace)" w:eastAsia="Times New Roman" w:hAnsi="var(--monospace)" w:cs="Courier New"/>
          <w:color w:val="333333"/>
          <w:bdr w:val="single" w:sz="6" w:space="0" w:color="E7EAED" w:frame="1"/>
          <w:shd w:val="clear" w:color="auto" w:fill="F3F4F4"/>
        </w:rPr>
        <w:t>&lt;/application&gt;</w:t>
      </w:r>
      <w:r w:rsidRPr="002B1B6C">
        <w:rPr>
          <w:rFonts w:ascii="Helvetica" w:eastAsia="Times New Roman" w:hAnsi="Helvetica" w:cs="Helvetica"/>
          <w:color w:val="333333"/>
          <w:sz w:val="24"/>
          <w:szCs w:val="24"/>
        </w:rPr>
        <w:t xml:space="preserve">. Copy the code below, then click to the right of the </w:t>
      </w:r>
      <w:r w:rsidRPr="002B1B6C">
        <w:rPr>
          <w:rFonts w:ascii="var(--monospace)" w:eastAsia="Times New Roman" w:hAnsi="var(--monospace)" w:cs="Courier New"/>
          <w:color w:val="333333"/>
          <w:bdr w:val="single" w:sz="6" w:space="0" w:color="E7EAED" w:frame="1"/>
          <w:shd w:val="clear" w:color="auto" w:fill="F3F4F4"/>
        </w:rPr>
        <w:t>&gt;</w:t>
      </w:r>
      <w:r w:rsidRPr="002B1B6C">
        <w:rPr>
          <w:rFonts w:ascii="Helvetica" w:eastAsia="Times New Roman" w:hAnsi="Helvetica" w:cs="Helvetica"/>
          <w:color w:val="333333"/>
          <w:sz w:val="24"/>
          <w:szCs w:val="24"/>
        </w:rPr>
        <w:t xml:space="preserve"> in the line </w:t>
      </w:r>
      <w:r w:rsidRPr="002B1B6C">
        <w:rPr>
          <w:rFonts w:ascii="var(--monospace)" w:eastAsia="Times New Roman" w:hAnsi="var(--monospace)" w:cs="Courier New"/>
          <w:color w:val="333333"/>
          <w:bdr w:val="single" w:sz="6" w:space="0" w:color="E7EAED" w:frame="1"/>
          <w:shd w:val="clear" w:color="auto" w:fill="F3F4F4"/>
        </w:rPr>
        <w:t>android:theme="@style/AppTheme"&gt;</w:t>
      </w:r>
      <w:r w:rsidRPr="002B1B6C">
        <w:rPr>
          <w:rFonts w:ascii="Helvetica" w:eastAsia="Times New Roman" w:hAnsi="Helvetica" w:cs="Helvetica"/>
          <w:color w:val="333333"/>
          <w:sz w:val="24"/>
          <w:szCs w:val="24"/>
        </w:rPr>
        <w:t>, hit enter and paste the code :</w:t>
      </w:r>
    </w:p>
    <w:p w:rsidR="002B1B6C" w:rsidRPr="002B1B6C" w:rsidRDefault="002B1B6C" w:rsidP="002B1B6C">
      <w:pPr>
        <w:pBdr>
          <w:top w:val="single" w:sz="6" w:space="6" w:color="E7EAED"/>
          <w:left w:val="single" w:sz="6" w:space="12" w:color="E7EAED"/>
          <w:bottom w:val="single" w:sz="6" w:space="5" w:color="E7EAED"/>
          <w:right w:val="single" w:sz="6" w:space="12"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2B1B6C">
        <w:rPr>
          <w:rFonts w:ascii="var(--monospace)" w:eastAsia="Times New Roman" w:hAnsi="var(--monospace)" w:cs="Courier New"/>
          <w:color w:val="333333"/>
        </w:rPr>
        <w:t>&lt;activity android:name="co.chatsdk.ui.login.LoginActivity"&gt;</w:t>
      </w:r>
      <w:r w:rsidRPr="002B1B6C">
        <w:rPr>
          <w:rFonts w:ascii="var(--monospace)" w:eastAsia="Times New Roman" w:hAnsi="var(--monospace)" w:cs="Courier New"/>
          <w:color w:val="333333"/>
        </w:rPr>
        <w:br/>
        <w:t>  &lt;intent-filter&gt;</w:t>
      </w:r>
      <w:r w:rsidRPr="002B1B6C">
        <w:rPr>
          <w:rFonts w:ascii="var(--monospace)" w:eastAsia="Times New Roman" w:hAnsi="var(--monospace)" w:cs="Courier New"/>
          <w:color w:val="333333"/>
        </w:rPr>
        <w:br/>
      </w:r>
      <w:r w:rsidRPr="002B1B6C">
        <w:rPr>
          <w:rFonts w:ascii="var(--monospace)" w:eastAsia="Times New Roman" w:hAnsi="var(--monospace)" w:cs="Courier New"/>
          <w:color w:val="333333"/>
        </w:rPr>
        <w:lastRenderedPageBreak/>
        <w:t>      &lt;action android:name="android.intent.action.MAIN" /&gt;</w:t>
      </w:r>
      <w:r w:rsidRPr="002B1B6C">
        <w:rPr>
          <w:rFonts w:ascii="var(--monospace)" w:eastAsia="Times New Roman" w:hAnsi="var(--monospace)" w:cs="Courier New"/>
          <w:color w:val="333333"/>
        </w:rPr>
        <w:br/>
        <w:t>      &lt;category android:name="android.intent.category.LAUNCHER" /&gt;</w:t>
      </w:r>
      <w:r w:rsidRPr="002B1B6C">
        <w:rPr>
          <w:rFonts w:ascii="var(--monospace)" w:eastAsia="Times New Roman" w:hAnsi="var(--monospace)" w:cs="Courier New"/>
          <w:color w:val="333333"/>
        </w:rPr>
        <w:br/>
        <w:t>  &lt;/intent-filter&gt;</w:t>
      </w:r>
      <w:r w:rsidRPr="002B1B6C">
        <w:rPr>
          <w:rFonts w:ascii="var(--monospace)" w:eastAsia="Times New Roman" w:hAnsi="var(--monospace)" w:cs="Courier New"/>
          <w:color w:val="333333"/>
        </w:rPr>
        <w:br/>
        <w:t>&lt;/activity&gt;</w:t>
      </w:r>
    </w:p>
    <w:p w:rsidR="002B1B6C" w:rsidRPr="002B1B6C" w:rsidRDefault="002B1B6C" w:rsidP="002B1B6C">
      <w:pPr>
        <w:numPr>
          <w:ilvl w:val="0"/>
          <w:numId w:val="8"/>
        </w:numPr>
        <w:spacing w:before="100" w:beforeAutospacing="1" w:after="100" w:afterAutospacing="1" w:line="240" w:lineRule="auto"/>
        <w:ind w:left="0"/>
        <w:rPr>
          <w:rFonts w:ascii="Helvetica" w:eastAsia="Times New Roman" w:hAnsi="Helvetica" w:cs="Helvetica"/>
          <w:color w:val="333333"/>
          <w:sz w:val="24"/>
          <w:szCs w:val="24"/>
        </w:rPr>
      </w:pPr>
      <w:r w:rsidRPr="002B1B6C">
        <w:rPr>
          <w:rFonts w:ascii="Helvetica" w:eastAsia="Times New Roman" w:hAnsi="Helvetica" w:cs="Helvetica"/>
          <w:color w:val="333333"/>
          <w:sz w:val="24"/>
          <w:szCs w:val="24"/>
        </w:rPr>
        <w:t xml:space="preserve">Now add the line </w:t>
      </w:r>
      <w:r w:rsidRPr="002B1B6C">
        <w:rPr>
          <w:rFonts w:ascii="var(--monospace)" w:eastAsia="Times New Roman" w:hAnsi="var(--monospace)" w:cs="Courier New"/>
          <w:color w:val="333333"/>
          <w:bdr w:val="single" w:sz="6" w:space="0" w:color="E7EAED" w:frame="1"/>
          <w:shd w:val="clear" w:color="auto" w:fill="F3F4F4"/>
        </w:rPr>
        <w:t>&lt;?xml version="1.0" encoding="utf-8"?&gt;</w:t>
      </w:r>
      <w:r w:rsidRPr="002B1B6C">
        <w:rPr>
          <w:rFonts w:ascii="Helvetica" w:eastAsia="Times New Roman" w:hAnsi="Helvetica" w:cs="Helvetica"/>
          <w:color w:val="333333"/>
          <w:sz w:val="24"/>
          <w:szCs w:val="24"/>
        </w:rPr>
        <w:t xml:space="preserve"> At the very top of the file. The result should look like this:</w:t>
      </w:r>
    </w:p>
    <w:p w:rsidR="002B1B6C" w:rsidRPr="002B1B6C" w:rsidRDefault="002B1B6C" w:rsidP="002B1B6C">
      <w:pPr>
        <w:pBdr>
          <w:top w:val="single" w:sz="6" w:space="6" w:color="E7EAED"/>
          <w:left w:val="single" w:sz="6" w:space="12" w:color="E7EAED"/>
          <w:bottom w:val="single" w:sz="6" w:space="5" w:color="E7EAED"/>
          <w:right w:val="single" w:sz="6" w:space="12"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2B1B6C">
        <w:rPr>
          <w:rFonts w:ascii="var(--monospace)" w:eastAsia="Times New Roman" w:hAnsi="var(--monospace)" w:cs="Courier New"/>
          <w:color w:val="333333"/>
        </w:rPr>
        <w:t>&lt;?xml version="1.0" encoding="utf-8"?&gt;</w:t>
      </w:r>
      <w:r w:rsidRPr="002B1B6C">
        <w:rPr>
          <w:rFonts w:ascii="var(--monospace)" w:eastAsia="Times New Roman" w:hAnsi="var(--monospace)" w:cs="Courier New"/>
          <w:color w:val="333333"/>
        </w:rPr>
        <w:br/>
        <w:t>&lt;manifest xmlns:android="http://schemas.android.com/apk/res/android"</w:t>
      </w:r>
      <w:r w:rsidRPr="002B1B6C">
        <w:rPr>
          <w:rFonts w:ascii="var(--monospace)" w:eastAsia="Times New Roman" w:hAnsi="var(--monospace)" w:cs="Courier New"/>
          <w:color w:val="333333"/>
        </w:rPr>
        <w:br/>
        <w:t>  package="PACKAGE NAME"&gt;</w:t>
      </w:r>
      <w:r w:rsidRPr="002B1B6C">
        <w:rPr>
          <w:rFonts w:ascii="var(--monospace)" w:eastAsia="Times New Roman" w:hAnsi="var(--monospace)" w:cs="Courier New"/>
          <w:color w:val="333333"/>
        </w:rPr>
        <w:br/>
        <w:t>​</w:t>
      </w:r>
      <w:r w:rsidRPr="002B1B6C">
        <w:rPr>
          <w:rFonts w:ascii="var(--monospace)" w:eastAsia="Times New Roman" w:hAnsi="var(--monospace)" w:cs="Courier New"/>
          <w:color w:val="333333"/>
        </w:rPr>
        <w:br/>
        <w:t>  &lt;application</w:t>
      </w:r>
      <w:r w:rsidRPr="002B1B6C">
        <w:rPr>
          <w:rFonts w:ascii="var(--monospace)" w:eastAsia="Times New Roman" w:hAnsi="var(--monospace)" w:cs="Courier New"/>
          <w:color w:val="333333"/>
        </w:rPr>
        <w:br/>
        <w:t>      android:name=".AndroidApp"</w:t>
      </w:r>
      <w:r w:rsidRPr="002B1B6C">
        <w:rPr>
          <w:rFonts w:ascii="var(--monospace)" w:eastAsia="Times New Roman" w:hAnsi="var(--monospace)" w:cs="Courier New"/>
          <w:color w:val="333333"/>
        </w:rPr>
        <w:br/>
        <w:t>      android:allowBackup="true"</w:t>
      </w:r>
      <w:r w:rsidRPr="002B1B6C">
        <w:rPr>
          <w:rFonts w:ascii="var(--monospace)" w:eastAsia="Times New Roman" w:hAnsi="var(--monospace)" w:cs="Courier New"/>
          <w:color w:val="333333"/>
        </w:rPr>
        <w:br/>
        <w:t>      android:icon="@mipmap/ic_launcher"</w:t>
      </w:r>
      <w:r w:rsidRPr="002B1B6C">
        <w:rPr>
          <w:rFonts w:ascii="var(--monospace)" w:eastAsia="Times New Roman" w:hAnsi="var(--monospace)" w:cs="Courier New"/>
          <w:color w:val="333333"/>
        </w:rPr>
        <w:br/>
        <w:t>      android:label="APP NAME"</w:t>
      </w:r>
      <w:r w:rsidRPr="002B1B6C">
        <w:rPr>
          <w:rFonts w:ascii="var(--monospace)" w:eastAsia="Times New Roman" w:hAnsi="var(--monospace)" w:cs="Courier New"/>
          <w:color w:val="333333"/>
        </w:rPr>
        <w:br/>
        <w:t>      android:roundIcon="@mipmap/ic_launcher_round"</w:t>
      </w:r>
      <w:r w:rsidRPr="002B1B6C">
        <w:rPr>
          <w:rFonts w:ascii="var(--monospace)" w:eastAsia="Times New Roman" w:hAnsi="var(--monospace)" w:cs="Courier New"/>
          <w:color w:val="333333"/>
        </w:rPr>
        <w:br/>
        <w:t>      android:supportsRtl="true"</w:t>
      </w:r>
      <w:r w:rsidRPr="002B1B6C">
        <w:rPr>
          <w:rFonts w:ascii="var(--monospace)" w:eastAsia="Times New Roman" w:hAnsi="var(--monospace)" w:cs="Courier New"/>
          <w:color w:val="333333"/>
        </w:rPr>
        <w:br/>
        <w:t>      android:theme="@style/AppTheme"&gt;</w:t>
      </w:r>
      <w:r w:rsidRPr="002B1B6C">
        <w:rPr>
          <w:rFonts w:ascii="var(--monospace)" w:eastAsia="Times New Roman" w:hAnsi="var(--monospace)" w:cs="Courier New"/>
          <w:color w:val="333333"/>
        </w:rPr>
        <w:br/>
        <w:t>      &lt;activity android:name="co.chatsdk.ui.login.LoginActivity"&gt;</w:t>
      </w:r>
      <w:r w:rsidRPr="002B1B6C">
        <w:rPr>
          <w:rFonts w:ascii="var(--monospace)" w:eastAsia="Times New Roman" w:hAnsi="var(--monospace)" w:cs="Courier New"/>
          <w:color w:val="333333"/>
        </w:rPr>
        <w:br/>
        <w:t>          &lt;intent-filter&gt;</w:t>
      </w:r>
      <w:r w:rsidRPr="002B1B6C">
        <w:rPr>
          <w:rFonts w:ascii="var(--monospace)" w:eastAsia="Times New Roman" w:hAnsi="var(--monospace)" w:cs="Courier New"/>
          <w:color w:val="333333"/>
        </w:rPr>
        <w:br/>
        <w:t>              &lt;action android:name="android.intent.action.MAIN" /&gt;</w:t>
      </w:r>
      <w:r w:rsidRPr="002B1B6C">
        <w:rPr>
          <w:rFonts w:ascii="var(--monospace)" w:eastAsia="Times New Roman" w:hAnsi="var(--monospace)" w:cs="Courier New"/>
          <w:color w:val="333333"/>
        </w:rPr>
        <w:br/>
        <w:t>              &lt;category android:name="android.intent.category.LAUNCHER" /&gt;</w:t>
      </w:r>
      <w:r w:rsidRPr="002B1B6C">
        <w:rPr>
          <w:rFonts w:ascii="var(--monospace)" w:eastAsia="Times New Roman" w:hAnsi="var(--monospace)" w:cs="Courier New"/>
          <w:color w:val="333333"/>
        </w:rPr>
        <w:br/>
        <w:t>          &lt;/intent-filter&gt;</w:t>
      </w:r>
      <w:r w:rsidRPr="002B1B6C">
        <w:rPr>
          <w:rFonts w:ascii="var(--monospace)" w:eastAsia="Times New Roman" w:hAnsi="var(--monospace)" w:cs="Courier New"/>
          <w:color w:val="333333"/>
        </w:rPr>
        <w:br/>
        <w:t>      &lt;/activity&gt;</w:t>
      </w:r>
      <w:r w:rsidRPr="002B1B6C">
        <w:rPr>
          <w:rFonts w:ascii="var(--monospace)" w:eastAsia="Times New Roman" w:hAnsi="var(--monospace)" w:cs="Courier New"/>
          <w:color w:val="333333"/>
        </w:rPr>
        <w:br/>
        <w:t>  &lt;/application&gt;</w:t>
      </w:r>
      <w:r w:rsidRPr="002B1B6C">
        <w:rPr>
          <w:rFonts w:ascii="var(--monospace)" w:eastAsia="Times New Roman" w:hAnsi="var(--monospace)" w:cs="Courier New"/>
          <w:color w:val="333333"/>
        </w:rPr>
        <w:br/>
        <w:t>&lt;/manifest&gt;</w:t>
      </w:r>
    </w:p>
    <w:p w:rsidR="00F44B2A" w:rsidRDefault="00F129CB" w:rsidP="002B1B6C">
      <w:pPr>
        <w:numPr>
          <w:ilvl w:val="0"/>
          <w:numId w:val="9"/>
        </w:numPr>
        <w:spacing w:before="100" w:beforeAutospacing="1" w:after="100" w:afterAutospacing="1" w:line="240" w:lineRule="auto"/>
        <w:ind w:left="0"/>
        <w:rPr>
          <w:rFonts w:ascii="Helvetica" w:eastAsia="Times New Roman" w:hAnsi="Helvetica" w:cs="Helvetica"/>
          <w:color w:val="333333"/>
          <w:sz w:val="24"/>
          <w:szCs w:val="24"/>
        </w:rPr>
      </w:pPr>
      <w:r>
        <w:rPr>
          <w:rFonts w:ascii="Helvetica" w:eastAsia="Times New Roman" w:hAnsi="Helvetica" w:cs="Helvetica"/>
          <w:color w:val="333333"/>
          <w:sz w:val="24"/>
          <w:szCs w:val="24"/>
        </w:rPr>
        <w:t>The purpose of this step was to set the Chat SDK login activity to launch when the app is launched, meaning that this login screen will be the first thing you see when you run the App.</w:t>
      </w:r>
    </w:p>
    <w:p w:rsidR="002B1B6C" w:rsidRPr="002B1B6C" w:rsidRDefault="002B1B6C" w:rsidP="002B1B6C">
      <w:pPr>
        <w:numPr>
          <w:ilvl w:val="0"/>
          <w:numId w:val="9"/>
        </w:numPr>
        <w:spacing w:before="100" w:beforeAutospacing="1" w:after="100" w:afterAutospacing="1" w:line="240" w:lineRule="auto"/>
        <w:ind w:left="0"/>
        <w:rPr>
          <w:rFonts w:ascii="Helvetica" w:eastAsia="Times New Roman" w:hAnsi="Helvetica" w:cs="Helvetica"/>
          <w:color w:val="333333"/>
          <w:sz w:val="24"/>
          <w:szCs w:val="24"/>
        </w:rPr>
      </w:pPr>
      <w:r w:rsidRPr="002B1B6C">
        <w:rPr>
          <w:rFonts w:ascii="Helvetica" w:eastAsia="Times New Roman" w:hAnsi="Helvetica" w:cs="Helvetica"/>
          <w:color w:val="333333"/>
          <w:sz w:val="24"/>
          <w:szCs w:val="24"/>
        </w:rPr>
        <w:t>Open your Android Studio Suite. Go to the</w:t>
      </w:r>
      <w:r w:rsidR="00F44B2A">
        <w:rPr>
          <w:rFonts w:ascii="Helvetica" w:eastAsia="Times New Roman" w:hAnsi="Helvetica" w:cs="Helvetica"/>
          <w:color w:val="333333"/>
          <w:sz w:val="24"/>
          <w:szCs w:val="24"/>
        </w:rPr>
        <w:t xml:space="preserve"> very</w:t>
      </w:r>
      <w:r w:rsidRPr="002B1B6C">
        <w:rPr>
          <w:rFonts w:ascii="Helvetica" w:eastAsia="Times New Roman" w:hAnsi="Helvetica" w:cs="Helvetica"/>
          <w:color w:val="333333"/>
          <w:sz w:val="24"/>
          <w:szCs w:val="24"/>
        </w:rPr>
        <w:t xml:space="preserve"> top right</w:t>
      </w:r>
      <w:ins w:id="7" w:author="DELTA" w:date="2018-09-25T15:15:00Z">
        <w:r w:rsidR="00F44B2A">
          <w:rPr>
            <w:rFonts w:ascii="Helvetica" w:eastAsia="Times New Roman" w:hAnsi="Helvetica" w:cs="Helvetica"/>
            <w:color w:val="333333"/>
            <w:sz w:val="24"/>
            <w:szCs w:val="24"/>
          </w:rPr>
          <w:t xml:space="preserve"> </w:t>
        </w:r>
      </w:ins>
      <w:r w:rsidRPr="002B1B6C">
        <w:rPr>
          <w:rFonts w:ascii="Helvetica" w:eastAsia="Times New Roman" w:hAnsi="Helvetica" w:cs="Helvetica"/>
          <w:color w:val="333333"/>
          <w:sz w:val="24"/>
          <w:szCs w:val="24"/>
        </w:rPr>
        <w:t>hand button</w:t>
      </w:r>
      <w:r w:rsidR="00F44B2A">
        <w:rPr>
          <w:rFonts w:ascii="Helvetica" w:eastAsia="Times New Roman" w:hAnsi="Helvetica" w:cs="Helvetica"/>
          <w:color w:val="333333"/>
          <w:sz w:val="24"/>
          <w:szCs w:val="24"/>
        </w:rPr>
        <w:t xml:space="preserve"> (When you mouse over this button, it will say sign in to Google</w:t>
      </w:r>
      <w:r w:rsidRPr="002B1B6C">
        <w:rPr>
          <w:rFonts w:ascii="Helvetica" w:eastAsia="Times New Roman" w:hAnsi="Helvetica" w:cs="Helvetica"/>
          <w:color w:val="333333"/>
          <w:sz w:val="24"/>
          <w:szCs w:val="24"/>
        </w:rPr>
        <w:t xml:space="preserve">, and use it to sign in to </w:t>
      </w:r>
      <w:r w:rsidR="004D63CB">
        <w:rPr>
          <w:rFonts w:ascii="Helvetica" w:eastAsia="Times New Roman" w:hAnsi="Helvetica" w:cs="Helvetica"/>
          <w:color w:val="333333"/>
          <w:sz w:val="24"/>
          <w:szCs w:val="24"/>
        </w:rPr>
        <w:t>G</w:t>
      </w:r>
      <w:r w:rsidRPr="002B1B6C">
        <w:rPr>
          <w:rFonts w:ascii="Helvetica" w:eastAsia="Times New Roman" w:hAnsi="Helvetica" w:cs="Helvetica"/>
          <w:color w:val="333333"/>
          <w:sz w:val="24"/>
          <w:szCs w:val="24"/>
        </w:rPr>
        <w:t xml:space="preserve">oogle with your </w:t>
      </w:r>
      <w:r w:rsidR="004D63CB">
        <w:rPr>
          <w:rFonts w:ascii="Helvetica" w:eastAsia="Times New Roman" w:hAnsi="Helvetica" w:cs="Helvetica"/>
          <w:color w:val="333333"/>
          <w:sz w:val="24"/>
          <w:szCs w:val="24"/>
        </w:rPr>
        <w:t>G</w:t>
      </w:r>
      <w:r w:rsidRPr="002B1B6C">
        <w:rPr>
          <w:rFonts w:ascii="Helvetica" w:eastAsia="Times New Roman" w:hAnsi="Helvetica" w:cs="Helvetica"/>
          <w:color w:val="333333"/>
          <w:sz w:val="24"/>
          <w:szCs w:val="24"/>
        </w:rPr>
        <w:t xml:space="preserve">oogle account. If you do not have a </w:t>
      </w:r>
      <w:r w:rsidR="004D63CB">
        <w:rPr>
          <w:rFonts w:ascii="Helvetica" w:eastAsia="Times New Roman" w:hAnsi="Helvetica" w:cs="Helvetica"/>
          <w:color w:val="333333"/>
          <w:sz w:val="24"/>
          <w:szCs w:val="24"/>
        </w:rPr>
        <w:t>G</w:t>
      </w:r>
      <w:r w:rsidRPr="002B1B6C">
        <w:rPr>
          <w:rFonts w:ascii="Helvetica" w:eastAsia="Times New Roman" w:hAnsi="Helvetica" w:cs="Helvetica"/>
          <w:color w:val="333333"/>
          <w:sz w:val="24"/>
          <w:szCs w:val="24"/>
        </w:rPr>
        <w:t>oogle account, you can use the button to create one.</w:t>
      </w:r>
    </w:p>
    <w:p w:rsidR="002B1B6C" w:rsidRPr="002B1B6C" w:rsidRDefault="002B1B6C" w:rsidP="002B1B6C">
      <w:pPr>
        <w:numPr>
          <w:ilvl w:val="0"/>
          <w:numId w:val="9"/>
        </w:numPr>
        <w:spacing w:before="100" w:beforeAutospacing="1" w:after="100" w:afterAutospacing="1" w:line="240" w:lineRule="auto"/>
        <w:ind w:left="0"/>
        <w:rPr>
          <w:rFonts w:ascii="Helvetica" w:eastAsia="Times New Roman" w:hAnsi="Helvetica" w:cs="Helvetica"/>
          <w:color w:val="333333"/>
          <w:sz w:val="24"/>
          <w:szCs w:val="24"/>
        </w:rPr>
      </w:pPr>
      <w:r w:rsidRPr="002B1B6C">
        <w:rPr>
          <w:rFonts w:ascii="Helvetica" w:eastAsia="Times New Roman" w:hAnsi="Helvetica" w:cs="Helvetica"/>
          <w:color w:val="333333"/>
          <w:sz w:val="24"/>
          <w:szCs w:val="24"/>
        </w:rPr>
        <w:t xml:space="preserve">Now click on the button called </w:t>
      </w:r>
      <w:r w:rsidRPr="002B1B6C">
        <w:rPr>
          <w:rFonts w:ascii="Helvetica" w:eastAsia="Times New Roman" w:hAnsi="Helvetica" w:cs="Helvetica"/>
          <w:b/>
          <w:bCs/>
          <w:color w:val="333333"/>
          <w:sz w:val="24"/>
          <w:szCs w:val="24"/>
        </w:rPr>
        <w:t>Sync Project with Gradle Files</w:t>
      </w:r>
      <w:r w:rsidRPr="002B1B6C">
        <w:rPr>
          <w:rFonts w:ascii="Helvetica" w:eastAsia="Times New Roman" w:hAnsi="Helvetica" w:cs="Helvetica"/>
          <w:color w:val="333333"/>
          <w:sz w:val="24"/>
          <w:szCs w:val="24"/>
        </w:rPr>
        <w:t xml:space="preserve">. It should be at the top </w:t>
      </w:r>
      <w:r w:rsidR="004D63CB">
        <w:rPr>
          <w:rFonts w:ascii="Helvetica" w:eastAsia="Times New Roman" w:hAnsi="Helvetica" w:cs="Helvetica"/>
          <w:color w:val="333333"/>
          <w:sz w:val="24"/>
          <w:szCs w:val="24"/>
        </w:rPr>
        <w:t>right</w:t>
      </w:r>
      <w:r w:rsidR="004D63CB" w:rsidRPr="002B1B6C">
        <w:rPr>
          <w:rFonts w:ascii="Helvetica" w:eastAsia="Times New Roman" w:hAnsi="Helvetica" w:cs="Helvetica"/>
          <w:color w:val="333333"/>
          <w:sz w:val="24"/>
          <w:szCs w:val="24"/>
        </w:rPr>
        <w:t xml:space="preserve"> </w:t>
      </w:r>
      <w:r w:rsidRPr="002B1B6C">
        <w:rPr>
          <w:rFonts w:ascii="Helvetica" w:eastAsia="Times New Roman" w:hAnsi="Helvetica" w:cs="Helvetica"/>
          <w:color w:val="333333"/>
          <w:sz w:val="24"/>
          <w:szCs w:val="24"/>
        </w:rPr>
        <w:t>hand corner</w:t>
      </w:r>
      <w:r w:rsidR="004D63CB">
        <w:rPr>
          <w:rFonts w:ascii="Helvetica" w:eastAsia="Times New Roman" w:hAnsi="Helvetica" w:cs="Helvetica"/>
          <w:color w:val="333333"/>
          <w:sz w:val="24"/>
          <w:szCs w:val="24"/>
        </w:rPr>
        <w:t xml:space="preserve">, near the </w:t>
      </w:r>
      <w:r w:rsidRPr="002B1B6C">
        <w:rPr>
          <w:rFonts w:ascii="Helvetica" w:eastAsia="Times New Roman" w:hAnsi="Helvetica" w:cs="Helvetica"/>
          <w:color w:val="333333"/>
          <w:sz w:val="24"/>
          <w:szCs w:val="24"/>
        </w:rPr>
        <w:t>google account button. Ignore any messages telling you that the build failed,</w:t>
      </w:r>
    </w:p>
    <w:p w:rsidR="002B1B6C" w:rsidRPr="002B1B6C" w:rsidRDefault="002B1B6C" w:rsidP="002B1B6C">
      <w:pPr>
        <w:numPr>
          <w:ilvl w:val="0"/>
          <w:numId w:val="9"/>
        </w:numPr>
        <w:spacing w:before="100" w:beforeAutospacing="1" w:after="100" w:afterAutospacing="1" w:line="240" w:lineRule="auto"/>
        <w:ind w:left="0"/>
        <w:rPr>
          <w:rFonts w:ascii="Helvetica" w:eastAsia="Times New Roman" w:hAnsi="Helvetica" w:cs="Helvetica"/>
          <w:color w:val="333333"/>
          <w:sz w:val="24"/>
          <w:szCs w:val="24"/>
        </w:rPr>
      </w:pPr>
      <w:r w:rsidRPr="002B1B6C">
        <w:rPr>
          <w:rFonts w:ascii="Helvetica" w:eastAsia="Times New Roman" w:hAnsi="Helvetica" w:cs="Helvetica"/>
          <w:color w:val="333333"/>
          <w:sz w:val="24"/>
          <w:szCs w:val="24"/>
        </w:rPr>
        <w:t xml:space="preserve">Go to </w:t>
      </w:r>
      <w:r w:rsidRPr="002B1B6C">
        <w:rPr>
          <w:rFonts w:ascii="Helvetica" w:eastAsia="Times New Roman" w:hAnsi="Helvetica" w:cs="Helvetica"/>
          <w:b/>
          <w:bCs/>
          <w:color w:val="333333"/>
          <w:sz w:val="24"/>
          <w:szCs w:val="24"/>
        </w:rPr>
        <w:t>Tools</w:t>
      </w:r>
      <w:r w:rsidRPr="002B1B6C">
        <w:rPr>
          <w:rFonts w:ascii="Helvetica" w:eastAsia="Times New Roman" w:hAnsi="Helvetica" w:cs="Helvetica"/>
          <w:color w:val="333333"/>
          <w:sz w:val="24"/>
          <w:szCs w:val="24"/>
        </w:rPr>
        <w:t xml:space="preserve"> -&gt; </w:t>
      </w:r>
      <w:r w:rsidRPr="002B1B6C">
        <w:rPr>
          <w:rFonts w:ascii="Helvetica" w:eastAsia="Times New Roman" w:hAnsi="Helvetica" w:cs="Helvetica"/>
          <w:b/>
          <w:bCs/>
          <w:color w:val="333333"/>
          <w:sz w:val="24"/>
          <w:szCs w:val="24"/>
        </w:rPr>
        <w:t>Firebase</w:t>
      </w:r>
      <w:r w:rsidRPr="002B1B6C">
        <w:rPr>
          <w:rFonts w:ascii="Helvetica" w:eastAsia="Times New Roman" w:hAnsi="Helvetica" w:cs="Helvetica"/>
          <w:color w:val="333333"/>
          <w:sz w:val="24"/>
          <w:szCs w:val="24"/>
        </w:rPr>
        <w:t xml:space="preserve">. Go to the tab on the right, click on analytics, click on </w:t>
      </w:r>
      <w:r w:rsidRPr="002B1B6C">
        <w:rPr>
          <w:rFonts w:ascii="Helvetica" w:eastAsia="Times New Roman" w:hAnsi="Helvetica" w:cs="Helvetica"/>
          <w:b/>
          <w:bCs/>
          <w:color w:val="333333"/>
          <w:sz w:val="24"/>
          <w:szCs w:val="24"/>
        </w:rPr>
        <w:t>Log an Analytics event</w:t>
      </w:r>
      <w:r w:rsidRPr="002B1B6C">
        <w:rPr>
          <w:rFonts w:ascii="Helvetica" w:eastAsia="Times New Roman" w:hAnsi="Helvetica" w:cs="Helvetica"/>
          <w:color w:val="333333"/>
          <w:sz w:val="24"/>
          <w:szCs w:val="24"/>
        </w:rPr>
        <w:t xml:space="preserve">, and then click </w:t>
      </w:r>
      <w:r w:rsidRPr="002B1B6C">
        <w:rPr>
          <w:rFonts w:ascii="Helvetica" w:eastAsia="Times New Roman" w:hAnsi="Helvetica" w:cs="Helvetica"/>
          <w:b/>
          <w:bCs/>
          <w:color w:val="333333"/>
          <w:sz w:val="24"/>
          <w:szCs w:val="24"/>
        </w:rPr>
        <w:t>Connect to Firebase</w:t>
      </w:r>
      <w:r w:rsidRPr="002B1B6C">
        <w:rPr>
          <w:rFonts w:ascii="Helvetica" w:eastAsia="Times New Roman" w:hAnsi="Helvetica" w:cs="Helvetica"/>
          <w:color w:val="333333"/>
          <w:sz w:val="24"/>
          <w:szCs w:val="24"/>
        </w:rPr>
        <w:t xml:space="preserve"> then click on </w:t>
      </w:r>
      <w:r w:rsidRPr="002B1B6C">
        <w:rPr>
          <w:rFonts w:ascii="Helvetica" w:eastAsia="Times New Roman" w:hAnsi="Helvetica" w:cs="Helvetica"/>
          <w:b/>
          <w:bCs/>
          <w:color w:val="333333"/>
          <w:sz w:val="24"/>
          <w:szCs w:val="24"/>
        </w:rPr>
        <w:t>Connect to firebase</w:t>
      </w:r>
      <w:r w:rsidRPr="002B1B6C">
        <w:rPr>
          <w:rFonts w:ascii="Helvetica" w:eastAsia="Times New Roman" w:hAnsi="Helvetica" w:cs="Helvetica"/>
          <w:color w:val="333333"/>
          <w:sz w:val="24"/>
          <w:szCs w:val="24"/>
        </w:rPr>
        <w:t xml:space="preserve">. If there are errors, click </w:t>
      </w:r>
      <w:r w:rsidRPr="002B1B6C">
        <w:rPr>
          <w:rFonts w:ascii="Helvetica" w:eastAsia="Times New Roman" w:hAnsi="Helvetica" w:cs="Helvetica"/>
          <w:b/>
          <w:bCs/>
          <w:color w:val="333333"/>
          <w:sz w:val="24"/>
          <w:szCs w:val="24"/>
        </w:rPr>
        <w:t>Connect to firebase</w:t>
      </w:r>
      <w:r w:rsidRPr="002B1B6C">
        <w:rPr>
          <w:rFonts w:ascii="Helvetica" w:eastAsia="Times New Roman" w:hAnsi="Helvetica" w:cs="Helvetica"/>
          <w:color w:val="333333"/>
          <w:sz w:val="24"/>
          <w:szCs w:val="24"/>
        </w:rPr>
        <w:t xml:space="preserve"> again and click </w:t>
      </w:r>
      <w:r w:rsidRPr="002B1B6C">
        <w:rPr>
          <w:rFonts w:ascii="Helvetica" w:eastAsia="Times New Roman" w:hAnsi="Helvetica" w:cs="Helvetica"/>
          <w:b/>
          <w:bCs/>
          <w:color w:val="333333"/>
          <w:sz w:val="24"/>
          <w:szCs w:val="24"/>
        </w:rPr>
        <w:t>sync</w:t>
      </w:r>
      <w:r w:rsidRPr="002B1B6C">
        <w:rPr>
          <w:rFonts w:ascii="Helvetica" w:eastAsia="Times New Roman" w:hAnsi="Helvetica" w:cs="Helvetica"/>
          <w:color w:val="333333"/>
          <w:sz w:val="24"/>
          <w:szCs w:val="24"/>
        </w:rPr>
        <w:t>, until the button turns into the word "Connected".</w:t>
      </w:r>
    </w:p>
    <w:p w:rsidR="002B1B6C" w:rsidRPr="002B1B6C" w:rsidRDefault="002B1B6C" w:rsidP="002B1B6C">
      <w:pPr>
        <w:numPr>
          <w:ilvl w:val="0"/>
          <w:numId w:val="9"/>
        </w:numPr>
        <w:spacing w:before="100" w:beforeAutospacing="1" w:after="100" w:afterAutospacing="1" w:line="240" w:lineRule="auto"/>
        <w:ind w:left="0"/>
        <w:rPr>
          <w:rFonts w:ascii="Helvetica" w:eastAsia="Times New Roman" w:hAnsi="Helvetica" w:cs="Helvetica"/>
          <w:color w:val="333333"/>
          <w:sz w:val="24"/>
          <w:szCs w:val="24"/>
        </w:rPr>
      </w:pPr>
      <w:r w:rsidRPr="002B1B6C">
        <w:rPr>
          <w:rFonts w:ascii="Helvetica" w:eastAsia="Times New Roman" w:hAnsi="Helvetica" w:cs="Helvetica"/>
          <w:color w:val="333333"/>
          <w:sz w:val="24"/>
          <w:szCs w:val="24"/>
        </w:rPr>
        <w:t xml:space="preserve">Now you can go to the </w:t>
      </w:r>
      <w:hyperlink r:id="rId6" w:history="1">
        <w:r w:rsidRPr="002B1B6C">
          <w:rPr>
            <w:rFonts w:ascii="Helvetica" w:eastAsia="Times New Roman" w:hAnsi="Helvetica" w:cs="Helvetica"/>
            <w:color w:val="4183C4"/>
            <w:sz w:val="24"/>
            <w:szCs w:val="24"/>
            <w:u w:val="single"/>
          </w:rPr>
          <w:t>Firebase Console</w:t>
        </w:r>
      </w:hyperlink>
      <w:r w:rsidRPr="002B1B6C">
        <w:rPr>
          <w:rFonts w:ascii="Helvetica" w:eastAsia="Times New Roman" w:hAnsi="Helvetica" w:cs="Helvetica"/>
          <w:color w:val="333333"/>
          <w:sz w:val="24"/>
          <w:szCs w:val="24"/>
        </w:rPr>
        <w:t xml:space="preserve"> in your web browser, and you should find your project. It should be a large white tile with the name of your app. Click on your project, then go to the firebase dashboard, and go to </w:t>
      </w:r>
      <w:r w:rsidRPr="002B1B6C">
        <w:rPr>
          <w:rFonts w:ascii="Helvetica" w:eastAsia="Times New Roman" w:hAnsi="Helvetica" w:cs="Helvetica"/>
          <w:b/>
          <w:bCs/>
          <w:color w:val="333333"/>
          <w:sz w:val="24"/>
          <w:szCs w:val="24"/>
        </w:rPr>
        <w:t>Authentication</w:t>
      </w:r>
      <w:r w:rsidRPr="002B1B6C">
        <w:rPr>
          <w:rFonts w:ascii="Helvetica" w:eastAsia="Times New Roman" w:hAnsi="Helvetica" w:cs="Helvetica"/>
          <w:color w:val="333333"/>
          <w:sz w:val="24"/>
          <w:szCs w:val="24"/>
        </w:rPr>
        <w:t xml:space="preserve"> -&gt; </w:t>
      </w:r>
      <w:r w:rsidRPr="002B1B6C">
        <w:rPr>
          <w:rFonts w:ascii="Helvetica" w:eastAsia="Times New Roman" w:hAnsi="Helvetica" w:cs="Helvetica"/>
          <w:b/>
          <w:bCs/>
          <w:color w:val="333333"/>
          <w:sz w:val="24"/>
          <w:szCs w:val="24"/>
        </w:rPr>
        <w:t>Sign-In-Method</w:t>
      </w:r>
      <w:r w:rsidRPr="002B1B6C">
        <w:rPr>
          <w:rFonts w:ascii="Helvetica" w:eastAsia="Times New Roman" w:hAnsi="Helvetica" w:cs="Helvetica"/>
          <w:color w:val="333333"/>
          <w:sz w:val="24"/>
          <w:szCs w:val="24"/>
        </w:rPr>
        <w:t xml:space="preserve">, and click on whichever sign in options you like. We recommend clicking only on the </w:t>
      </w:r>
      <w:r w:rsidRPr="002B1B6C">
        <w:rPr>
          <w:rFonts w:ascii="Helvetica" w:eastAsia="Times New Roman" w:hAnsi="Helvetica" w:cs="Helvetica"/>
          <w:b/>
          <w:bCs/>
          <w:color w:val="333333"/>
          <w:sz w:val="24"/>
          <w:szCs w:val="24"/>
        </w:rPr>
        <w:t>Sign in with Email and Password</w:t>
      </w:r>
      <w:r w:rsidRPr="002B1B6C">
        <w:rPr>
          <w:rFonts w:ascii="Helvetica" w:eastAsia="Times New Roman" w:hAnsi="Helvetica" w:cs="Helvetica"/>
          <w:color w:val="333333"/>
          <w:sz w:val="24"/>
          <w:szCs w:val="24"/>
        </w:rPr>
        <w:t xml:space="preserve"> option. Switch both Sign in switches to "On" and click </w:t>
      </w:r>
      <w:r w:rsidRPr="002B1B6C">
        <w:rPr>
          <w:rFonts w:ascii="Helvetica" w:eastAsia="Times New Roman" w:hAnsi="Helvetica" w:cs="Helvetica"/>
          <w:b/>
          <w:bCs/>
          <w:color w:val="333333"/>
          <w:sz w:val="24"/>
          <w:szCs w:val="24"/>
        </w:rPr>
        <w:t>Save</w:t>
      </w:r>
      <w:r w:rsidRPr="002B1B6C">
        <w:rPr>
          <w:rFonts w:ascii="Helvetica" w:eastAsia="Times New Roman" w:hAnsi="Helvetica" w:cs="Helvetica"/>
          <w:color w:val="333333"/>
          <w:sz w:val="24"/>
          <w:szCs w:val="24"/>
        </w:rPr>
        <w:t>.</w:t>
      </w:r>
    </w:p>
    <w:p w:rsidR="002B1B6C" w:rsidRPr="002B1B6C" w:rsidRDefault="002B1B6C" w:rsidP="002B1B6C">
      <w:pPr>
        <w:numPr>
          <w:ilvl w:val="0"/>
          <w:numId w:val="9"/>
        </w:numPr>
        <w:spacing w:before="100" w:beforeAutospacing="1" w:after="100" w:afterAutospacing="1" w:line="240" w:lineRule="auto"/>
        <w:ind w:left="0"/>
        <w:rPr>
          <w:rFonts w:ascii="Helvetica" w:eastAsia="Times New Roman" w:hAnsi="Helvetica" w:cs="Helvetica"/>
          <w:color w:val="333333"/>
          <w:sz w:val="24"/>
          <w:szCs w:val="24"/>
        </w:rPr>
      </w:pPr>
      <w:r w:rsidRPr="002B1B6C">
        <w:rPr>
          <w:rFonts w:ascii="Helvetica" w:eastAsia="Times New Roman" w:hAnsi="Helvetica" w:cs="Helvetica"/>
          <w:color w:val="333333"/>
          <w:sz w:val="24"/>
          <w:szCs w:val="24"/>
        </w:rPr>
        <w:lastRenderedPageBreak/>
        <w:t xml:space="preserve">Get the push token. Click on the </w:t>
      </w:r>
      <w:r w:rsidRPr="002B1B6C">
        <w:rPr>
          <w:rFonts w:ascii="Helvetica" w:eastAsia="Times New Roman" w:hAnsi="Helvetica" w:cs="Helvetica"/>
          <w:b/>
          <w:bCs/>
          <w:color w:val="333333"/>
          <w:sz w:val="24"/>
          <w:szCs w:val="24"/>
        </w:rPr>
        <w:t>Gear Button</w:t>
      </w:r>
      <w:r w:rsidRPr="002B1B6C">
        <w:rPr>
          <w:rFonts w:ascii="Helvetica" w:eastAsia="Times New Roman" w:hAnsi="Helvetica" w:cs="Helvetica"/>
          <w:color w:val="333333"/>
          <w:sz w:val="24"/>
          <w:szCs w:val="24"/>
        </w:rPr>
        <w:t xml:space="preserve"> in the top left corner, and then the </w:t>
      </w:r>
      <w:r w:rsidRPr="002B1B6C">
        <w:rPr>
          <w:rFonts w:ascii="Helvetica" w:eastAsia="Times New Roman" w:hAnsi="Helvetica" w:cs="Helvetica"/>
          <w:b/>
          <w:bCs/>
          <w:color w:val="333333"/>
          <w:sz w:val="24"/>
          <w:szCs w:val="24"/>
        </w:rPr>
        <w:t>Project Settings</w:t>
      </w:r>
      <w:r w:rsidRPr="002B1B6C">
        <w:rPr>
          <w:rFonts w:ascii="Helvetica" w:eastAsia="Times New Roman" w:hAnsi="Helvetica" w:cs="Helvetica"/>
          <w:color w:val="333333"/>
          <w:sz w:val="24"/>
          <w:szCs w:val="24"/>
        </w:rPr>
        <w:t xml:space="preserve"> button. In the </w:t>
      </w:r>
      <w:r w:rsidRPr="002B1B6C">
        <w:rPr>
          <w:rFonts w:ascii="Helvetica" w:eastAsia="Times New Roman" w:hAnsi="Helvetica" w:cs="Helvetica"/>
          <w:b/>
          <w:bCs/>
          <w:color w:val="333333"/>
          <w:sz w:val="24"/>
          <w:szCs w:val="24"/>
        </w:rPr>
        <w:t>General</w:t>
      </w:r>
      <w:r w:rsidRPr="002B1B6C">
        <w:rPr>
          <w:rFonts w:ascii="Helvetica" w:eastAsia="Times New Roman" w:hAnsi="Helvetica" w:cs="Helvetica"/>
          <w:color w:val="333333"/>
          <w:sz w:val="24"/>
          <w:szCs w:val="24"/>
        </w:rPr>
        <w:t xml:space="preserve"> tab, </w:t>
      </w:r>
      <w:r w:rsidR="004D63CB">
        <w:rPr>
          <w:rFonts w:ascii="Helvetica" w:eastAsia="Times New Roman" w:hAnsi="Helvetica" w:cs="Helvetica"/>
          <w:color w:val="333333"/>
          <w:sz w:val="24"/>
          <w:szCs w:val="24"/>
        </w:rPr>
        <w:t>Cloud messaging server key</w:t>
      </w:r>
      <w:r w:rsidRPr="002B1B6C">
        <w:rPr>
          <w:rFonts w:ascii="Helvetica" w:eastAsia="Times New Roman" w:hAnsi="Helvetica" w:cs="Helvetica"/>
          <w:color w:val="333333"/>
          <w:sz w:val="24"/>
          <w:szCs w:val="24"/>
        </w:rPr>
        <w:t>.</w:t>
      </w:r>
    </w:p>
    <w:p w:rsidR="002B1B6C" w:rsidRPr="002B1B6C" w:rsidRDefault="002B1B6C" w:rsidP="002B1B6C">
      <w:pPr>
        <w:numPr>
          <w:ilvl w:val="0"/>
          <w:numId w:val="9"/>
        </w:numPr>
        <w:spacing w:before="100" w:beforeAutospacing="1" w:after="100" w:afterAutospacing="1" w:line="240" w:lineRule="auto"/>
        <w:ind w:left="0"/>
        <w:rPr>
          <w:rFonts w:ascii="Helvetica" w:eastAsia="Times New Roman" w:hAnsi="Helvetica" w:cs="Helvetica"/>
          <w:color w:val="333333"/>
          <w:sz w:val="24"/>
          <w:szCs w:val="24"/>
        </w:rPr>
      </w:pPr>
      <w:r w:rsidRPr="002B1B6C">
        <w:rPr>
          <w:rFonts w:ascii="Helvetica" w:eastAsia="Times New Roman" w:hAnsi="Helvetica" w:cs="Helvetica"/>
          <w:color w:val="333333"/>
          <w:sz w:val="24"/>
          <w:szCs w:val="24"/>
        </w:rPr>
        <w:t xml:space="preserve">Now go back to Android Studio. Add the following to the setup code in the AndroidApp's </w:t>
      </w:r>
      <w:r w:rsidRPr="002B1B6C">
        <w:rPr>
          <w:rFonts w:ascii="var(--monospace)" w:eastAsia="Times New Roman" w:hAnsi="var(--monospace)" w:cs="Courier New"/>
          <w:color w:val="333333"/>
          <w:bdr w:val="single" w:sz="6" w:space="0" w:color="E7EAED" w:frame="1"/>
          <w:shd w:val="clear" w:color="auto" w:fill="F3F4F4"/>
        </w:rPr>
        <w:t>onCreate</w:t>
      </w:r>
      <w:r w:rsidRPr="002B1B6C">
        <w:rPr>
          <w:rFonts w:ascii="Helvetica" w:eastAsia="Times New Roman" w:hAnsi="Helvetica" w:cs="Helvetica"/>
          <w:color w:val="333333"/>
          <w:sz w:val="24"/>
          <w:szCs w:val="24"/>
        </w:rPr>
        <w:t xml:space="preserve"> method.</w:t>
      </w:r>
    </w:p>
    <w:p w:rsidR="002B1B6C" w:rsidRPr="002B1B6C" w:rsidRDefault="002B1B6C" w:rsidP="002B1B6C">
      <w:pPr>
        <w:pBdr>
          <w:top w:val="single" w:sz="6" w:space="6" w:color="E7EAED"/>
          <w:left w:val="single" w:sz="6" w:space="12" w:color="E7EAED"/>
          <w:bottom w:val="single" w:sz="6" w:space="5" w:color="E7EAED"/>
          <w:right w:val="single" w:sz="6" w:space="12"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2B1B6C">
        <w:rPr>
          <w:rFonts w:ascii="var(--monospace)" w:eastAsia="Times New Roman" w:hAnsi="var(--monospace)" w:cs="Courier New"/>
          <w:color w:val="333333"/>
        </w:rPr>
        <w:t xml:space="preserve">builder.firebaseCloudMessagingServerKey("YOUR </w:t>
      </w:r>
      <w:r w:rsidR="004D63CB">
        <w:rPr>
          <w:rFonts w:ascii="var(--monospace)" w:eastAsia="Times New Roman" w:hAnsi="var(--monospace)" w:cs="Courier New"/>
          <w:color w:val="333333"/>
        </w:rPr>
        <w:t>CLOUD Server Key</w:t>
      </w:r>
      <w:r w:rsidRPr="002B1B6C">
        <w:rPr>
          <w:rFonts w:ascii="var(--monospace)" w:eastAsia="Times New Roman" w:hAnsi="var(--monospace)" w:cs="Courier New"/>
          <w:color w:val="333333"/>
        </w:rPr>
        <w:t>");</w:t>
      </w:r>
    </w:p>
    <w:p w:rsidR="002B1B6C" w:rsidRPr="002B1B6C" w:rsidRDefault="002B1B6C" w:rsidP="002B1B6C">
      <w:pPr>
        <w:numPr>
          <w:ilvl w:val="0"/>
          <w:numId w:val="10"/>
        </w:numPr>
        <w:spacing w:before="100" w:beforeAutospacing="1" w:after="100" w:afterAutospacing="1" w:line="240" w:lineRule="auto"/>
        <w:ind w:left="0"/>
        <w:rPr>
          <w:rFonts w:ascii="Helvetica" w:eastAsia="Times New Roman" w:hAnsi="Helvetica" w:cs="Helvetica"/>
          <w:color w:val="333333"/>
          <w:sz w:val="24"/>
          <w:szCs w:val="24"/>
        </w:rPr>
      </w:pPr>
      <w:r w:rsidRPr="002B1B6C">
        <w:rPr>
          <w:rFonts w:ascii="Helvetica" w:eastAsia="Times New Roman" w:hAnsi="Helvetica" w:cs="Helvetica"/>
          <w:color w:val="333333"/>
          <w:sz w:val="24"/>
          <w:szCs w:val="24"/>
        </w:rPr>
        <w:t xml:space="preserve">Go back to your </w:t>
      </w:r>
      <w:hyperlink r:id="rId7" w:history="1">
        <w:r w:rsidRPr="002B1B6C">
          <w:rPr>
            <w:rFonts w:ascii="Helvetica" w:eastAsia="Times New Roman" w:hAnsi="Helvetica" w:cs="Helvetica"/>
            <w:color w:val="4183C4"/>
            <w:sz w:val="24"/>
            <w:szCs w:val="24"/>
            <w:u w:val="single"/>
          </w:rPr>
          <w:t>Firebase Console</w:t>
        </w:r>
      </w:hyperlink>
      <w:r w:rsidRPr="002B1B6C">
        <w:rPr>
          <w:rFonts w:ascii="Helvetica" w:eastAsia="Times New Roman" w:hAnsi="Helvetica" w:cs="Helvetica"/>
          <w:color w:val="333333"/>
          <w:sz w:val="24"/>
          <w:szCs w:val="24"/>
        </w:rPr>
        <w:t xml:space="preserve"> , click on your app, Click on </w:t>
      </w:r>
      <w:r w:rsidRPr="002B1B6C">
        <w:rPr>
          <w:rFonts w:ascii="Helvetica" w:eastAsia="Times New Roman" w:hAnsi="Helvetica" w:cs="Helvetica"/>
          <w:b/>
          <w:bCs/>
          <w:color w:val="333333"/>
          <w:sz w:val="24"/>
          <w:szCs w:val="24"/>
        </w:rPr>
        <w:t>Storage</w:t>
      </w:r>
      <w:r w:rsidRPr="002B1B6C">
        <w:rPr>
          <w:rFonts w:ascii="Helvetica" w:eastAsia="Times New Roman" w:hAnsi="Helvetica" w:cs="Helvetica"/>
          <w:color w:val="333333"/>
          <w:sz w:val="24"/>
          <w:szCs w:val="24"/>
        </w:rPr>
        <w:t xml:space="preserve"> at the left, click on </w:t>
      </w:r>
      <w:r w:rsidRPr="002B1B6C">
        <w:rPr>
          <w:rFonts w:ascii="Helvetica" w:eastAsia="Times New Roman" w:hAnsi="Helvetica" w:cs="Helvetica"/>
          <w:b/>
          <w:bCs/>
          <w:color w:val="333333"/>
          <w:sz w:val="24"/>
          <w:szCs w:val="24"/>
        </w:rPr>
        <w:t>Get Started</w:t>
      </w:r>
      <w:r w:rsidRPr="002B1B6C">
        <w:rPr>
          <w:rFonts w:ascii="Helvetica" w:eastAsia="Times New Roman" w:hAnsi="Helvetica" w:cs="Helvetica"/>
          <w:color w:val="333333"/>
          <w:sz w:val="24"/>
          <w:szCs w:val="24"/>
        </w:rPr>
        <w:t xml:space="preserve">, then click on </w:t>
      </w:r>
      <w:r w:rsidRPr="002B1B6C">
        <w:rPr>
          <w:rFonts w:ascii="Helvetica" w:eastAsia="Times New Roman" w:hAnsi="Helvetica" w:cs="Helvetica"/>
          <w:b/>
          <w:bCs/>
          <w:color w:val="333333"/>
          <w:sz w:val="24"/>
          <w:szCs w:val="24"/>
        </w:rPr>
        <w:t>Got it</w:t>
      </w:r>
      <w:r w:rsidRPr="002B1B6C">
        <w:rPr>
          <w:rFonts w:ascii="Helvetica" w:eastAsia="Times New Roman" w:hAnsi="Helvetica" w:cs="Helvetica"/>
          <w:color w:val="333333"/>
          <w:sz w:val="24"/>
          <w:szCs w:val="24"/>
        </w:rPr>
        <w:t>.</w:t>
      </w:r>
    </w:p>
    <w:p w:rsidR="002B1B6C" w:rsidRPr="002B1B6C" w:rsidRDefault="002B1B6C" w:rsidP="002B1B6C">
      <w:pPr>
        <w:numPr>
          <w:ilvl w:val="0"/>
          <w:numId w:val="10"/>
        </w:numPr>
        <w:spacing w:before="100" w:beforeAutospacing="1" w:after="100" w:afterAutospacing="1" w:line="240" w:lineRule="auto"/>
        <w:ind w:left="0"/>
        <w:rPr>
          <w:rFonts w:ascii="Helvetica" w:eastAsia="Times New Roman" w:hAnsi="Helvetica" w:cs="Helvetica"/>
          <w:color w:val="333333"/>
          <w:sz w:val="24"/>
          <w:szCs w:val="24"/>
        </w:rPr>
      </w:pPr>
      <w:r w:rsidRPr="002B1B6C">
        <w:rPr>
          <w:rFonts w:ascii="Helvetica" w:eastAsia="Times New Roman" w:hAnsi="Helvetica" w:cs="Helvetica"/>
          <w:color w:val="333333"/>
          <w:sz w:val="24"/>
          <w:szCs w:val="24"/>
        </w:rPr>
        <w:t xml:space="preserve">Go back to your </w:t>
      </w:r>
      <w:hyperlink r:id="rId8" w:history="1">
        <w:r w:rsidRPr="002B1B6C">
          <w:rPr>
            <w:rFonts w:ascii="Helvetica" w:eastAsia="Times New Roman" w:hAnsi="Helvetica" w:cs="Helvetica"/>
            <w:color w:val="4183C4"/>
            <w:sz w:val="24"/>
            <w:szCs w:val="24"/>
            <w:u w:val="single"/>
          </w:rPr>
          <w:t>Firebase Console</w:t>
        </w:r>
      </w:hyperlink>
      <w:r w:rsidRPr="002B1B6C">
        <w:rPr>
          <w:rFonts w:ascii="Helvetica" w:eastAsia="Times New Roman" w:hAnsi="Helvetica" w:cs="Helvetica"/>
          <w:color w:val="333333"/>
          <w:sz w:val="24"/>
          <w:szCs w:val="24"/>
        </w:rPr>
        <w:t xml:space="preserve"> , click on your app, Click on </w:t>
      </w:r>
      <w:r w:rsidR="004D63CB">
        <w:rPr>
          <w:rFonts w:ascii="Helvetica" w:eastAsia="Times New Roman" w:hAnsi="Helvetica" w:cs="Helvetica"/>
          <w:b/>
          <w:bCs/>
          <w:color w:val="333333"/>
          <w:sz w:val="24"/>
          <w:szCs w:val="24"/>
        </w:rPr>
        <w:t>Database, create realtime database, start in locked mode. Click the rules tab.</w:t>
      </w:r>
      <w:r w:rsidR="004D63CB" w:rsidRPr="002B1B6C">
        <w:rPr>
          <w:rFonts w:ascii="Helvetica" w:eastAsia="Times New Roman" w:hAnsi="Helvetica" w:cs="Helvetica"/>
          <w:color w:val="333333"/>
          <w:sz w:val="24"/>
          <w:szCs w:val="24"/>
        </w:rPr>
        <w:t xml:space="preserve"> </w:t>
      </w:r>
      <w:r w:rsidRPr="002B1B6C">
        <w:rPr>
          <w:rFonts w:ascii="Helvetica" w:eastAsia="Times New Roman" w:hAnsi="Helvetica" w:cs="Helvetica"/>
          <w:color w:val="333333"/>
          <w:sz w:val="24"/>
          <w:szCs w:val="24"/>
        </w:rPr>
        <w:t xml:space="preserve">Delete everything in the box, then go to this </w:t>
      </w:r>
      <w:hyperlink r:id="rId9" w:history="1">
        <w:r w:rsidRPr="002B1B6C">
          <w:rPr>
            <w:rFonts w:ascii="Helvetica" w:eastAsia="Times New Roman" w:hAnsi="Helvetica" w:cs="Helvetica"/>
            <w:color w:val="4183C4"/>
            <w:sz w:val="24"/>
            <w:szCs w:val="24"/>
            <w:u w:val="single"/>
          </w:rPr>
          <w:t>rules.json</w:t>
        </w:r>
      </w:hyperlink>
      <w:r w:rsidRPr="002B1B6C">
        <w:rPr>
          <w:rFonts w:ascii="Helvetica" w:eastAsia="Times New Roman" w:hAnsi="Helvetica" w:cs="Helvetica"/>
          <w:color w:val="333333"/>
          <w:sz w:val="24"/>
          <w:szCs w:val="24"/>
        </w:rPr>
        <w:t xml:space="preserve"> file, copy everything in the box (approximately 355 lines), and paste it into the box in the firebase console. Click on </w:t>
      </w:r>
      <w:r w:rsidRPr="002B1B6C">
        <w:rPr>
          <w:rFonts w:ascii="Helvetica" w:eastAsia="Times New Roman" w:hAnsi="Helvetica" w:cs="Helvetica"/>
          <w:b/>
          <w:bCs/>
          <w:color w:val="333333"/>
          <w:sz w:val="24"/>
          <w:szCs w:val="24"/>
        </w:rPr>
        <w:t>Publish</w:t>
      </w:r>
      <w:r w:rsidRPr="002B1B6C">
        <w:rPr>
          <w:rFonts w:ascii="Helvetica" w:eastAsia="Times New Roman" w:hAnsi="Helvetica" w:cs="Helvetica"/>
          <w:color w:val="333333"/>
          <w:sz w:val="24"/>
          <w:szCs w:val="24"/>
        </w:rPr>
        <w:t xml:space="preserve">. </w:t>
      </w:r>
    </w:p>
    <w:p w:rsidR="002B1B6C" w:rsidRDefault="002B1B6C" w:rsidP="002B1B6C">
      <w:pPr>
        <w:numPr>
          <w:ilvl w:val="0"/>
          <w:numId w:val="10"/>
        </w:numPr>
        <w:spacing w:before="100" w:beforeAutospacing="1" w:after="100" w:afterAutospacing="1" w:line="240" w:lineRule="auto"/>
        <w:ind w:left="0"/>
        <w:rPr>
          <w:rFonts w:ascii="Helvetica" w:eastAsia="Times New Roman" w:hAnsi="Helvetica" w:cs="Helvetica"/>
          <w:color w:val="333333"/>
          <w:sz w:val="24"/>
          <w:szCs w:val="24"/>
        </w:rPr>
      </w:pPr>
      <w:r w:rsidRPr="002B1B6C">
        <w:rPr>
          <w:rFonts w:ascii="Helvetica" w:eastAsia="Times New Roman" w:hAnsi="Helvetica" w:cs="Helvetica"/>
          <w:color w:val="333333"/>
          <w:sz w:val="24"/>
          <w:szCs w:val="24"/>
        </w:rPr>
        <w:t xml:space="preserve">Now click on the button called </w:t>
      </w:r>
      <w:r w:rsidRPr="002B1B6C">
        <w:rPr>
          <w:rFonts w:ascii="Helvetica" w:eastAsia="Times New Roman" w:hAnsi="Helvetica" w:cs="Helvetica"/>
          <w:b/>
          <w:bCs/>
          <w:color w:val="333333"/>
          <w:sz w:val="24"/>
          <w:szCs w:val="24"/>
        </w:rPr>
        <w:t>Sync Project with Gradle Files</w:t>
      </w:r>
      <w:r w:rsidRPr="002B1B6C">
        <w:rPr>
          <w:rFonts w:ascii="Helvetica" w:eastAsia="Times New Roman" w:hAnsi="Helvetica" w:cs="Helvetica"/>
          <w:color w:val="333333"/>
          <w:sz w:val="24"/>
          <w:szCs w:val="24"/>
        </w:rPr>
        <w:t xml:space="preserve">. It should be at the </w:t>
      </w:r>
      <w:r w:rsidR="004D63CB">
        <w:rPr>
          <w:rFonts w:ascii="Helvetica" w:eastAsia="Times New Roman" w:hAnsi="Helvetica" w:cs="Helvetica"/>
          <w:color w:val="333333"/>
          <w:sz w:val="24"/>
          <w:szCs w:val="24"/>
        </w:rPr>
        <w:t>right</w:t>
      </w:r>
      <w:r w:rsidR="004D63CB" w:rsidRPr="002B1B6C">
        <w:rPr>
          <w:rFonts w:ascii="Helvetica" w:eastAsia="Times New Roman" w:hAnsi="Helvetica" w:cs="Helvetica"/>
          <w:color w:val="333333"/>
          <w:sz w:val="24"/>
          <w:szCs w:val="24"/>
        </w:rPr>
        <w:t xml:space="preserve"> </w:t>
      </w:r>
      <w:r w:rsidRPr="002B1B6C">
        <w:rPr>
          <w:rFonts w:ascii="Helvetica" w:eastAsia="Times New Roman" w:hAnsi="Helvetica" w:cs="Helvetica"/>
          <w:color w:val="333333"/>
          <w:sz w:val="24"/>
          <w:szCs w:val="24"/>
        </w:rPr>
        <w:t>left hand corner</w:t>
      </w:r>
      <w:r w:rsidR="00F129CB">
        <w:rPr>
          <w:rFonts w:ascii="Helvetica" w:eastAsia="Times New Roman" w:hAnsi="Helvetica" w:cs="Helvetica"/>
          <w:color w:val="333333"/>
          <w:sz w:val="24"/>
          <w:szCs w:val="24"/>
        </w:rPr>
        <w:t xml:space="preserve"> </w:t>
      </w:r>
      <w:r w:rsidR="004D63CB">
        <w:rPr>
          <w:rFonts w:ascii="Helvetica" w:eastAsia="Times New Roman" w:hAnsi="Helvetica" w:cs="Helvetica"/>
          <w:color w:val="333333"/>
          <w:sz w:val="24"/>
          <w:szCs w:val="24"/>
        </w:rPr>
        <w:t xml:space="preserve">near the </w:t>
      </w:r>
      <w:r w:rsidRPr="002B1B6C">
        <w:rPr>
          <w:rFonts w:ascii="Helvetica" w:eastAsia="Times New Roman" w:hAnsi="Helvetica" w:cs="Helvetica"/>
          <w:color w:val="333333"/>
          <w:sz w:val="24"/>
          <w:szCs w:val="24"/>
        </w:rPr>
        <w:t>google account button. When the gradle sync completes, your App is ready to go!</w:t>
      </w:r>
    </w:p>
    <w:p w:rsidR="004D63CB" w:rsidRDefault="004D63CB">
      <w:pPr>
        <w:spacing w:before="100" w:beforeAutospacing="1" w:after="100" w:afterAutospacing="1" w:line="240" w:lineRule="auto"/>
        <w:rPr>
          <w:rFonts w:ascii="Helvetica" w:eastAsia="Times New Roman" w:hAnsi="Helvetica" w:cs="Helvetica"/>
          <w:color w:val="333333"/>
          <w:sz w:val="24"/>
          <w:szCs w:val="24"/>
        </w:rPr>
        <w:pPrChange w:id="8" w:author="DELTA" w:date="2018-09-25T15:25:00Z">
          <w:pPr>
            <w:numPr>
              <w:numId w:val="10"/>
            </w:numPr>
            <w:tabs>
              <w:tab w:val="num" w:pos="720"/>
            </w:tabs>
            <w:spacing w:before="100" w:beforeAutospacing="1" w:after="100" w:afterAutospacing="1" w:line="240" w:lineRule="auto"/>
            <w:ind w:left="720" w:hanging="360"/>
          </w:pPr>
        </w:pPrChange>
      </w:pPr>
      <w:r>
        <w:rPr>
          <w:rFonts w:ascii="Helvetica" w:eastAsia="Times New Roman" w:hAnsi="Helvetica" w:cs="Helvetica"/>
          <w:color w:val="333333"/>
          <w:sz w:val="24"/>
          <w:szCs w:val="24"/>
        </w:rPr>
        <w:t>Google maps</w:t>
      </w:r>
    </w:p>
    <w:p w:rsidR="004D63CB" w:rsidRDefault="004D63CB">
      <w:pPr>
        <w:spacing w:before="100" w:beforeAutospacing="1" w:after="100" w:afterAutospacing="1" w:line="240" w:lineRule="auto"/>
        <w:rPr>
          <w:rFonts w:ascii="Helvetica" w:eastAsia="Times New Roman" w:hAnsi="Helvetica" w:cs="Helvetica"/>
          <w:color w:val="333333"/>
          <w:sz w:val="24"/>
          <w:szCs w:val="24"/>
        </w:rPr>
        <w:pPrChange w:id="9" w:author="DELTA" w:date="2018-09-25T15:25:00Z">
          <w:pPr>
            <w:numPr>
              <w:numId w:val="10"/>
            </w:numPr>
            <w:tabs>
              <w:tab w:val="num" w:pos="720"/>
            </w:tabs>
            <w:spacing w:before="100" w:beforeAutospacing="1" w:after="100" w:afterAutospacing="1" w:line="240" w:lineRule="auto"/>
            <w:ind w:left="720" w:hanging="360"/>
          </w:pPr>
        </w:pPrChange>
      </w:pPr>
      <w:r>
        <w:rPr>
          <w:rFonts w:ascii="Helvetica" w:eastAsia="Times New Roman" w:hAnsi="Helvetica" w:cs="Helvetica"/>
          <w:color w:val="333333"/>
          <w:sz w:val="24"/>
          <w:szCs w:val="24"/>
        </w:rPr>
        <w:t xml:space="preserve">Google places (Following link on main docs), get started, check places check box, Continue, Select project and then Agree to terms and conditions, Click next, </w:t>
      </w:r>
      <w:r w:rsidR="002E6B4A">
        <w:rPr>
          <w:rFonts w:ascii="Helvetica" w:eastAsia="Times New Roman" w:hAnsi="Helvetica" w:cs="Helvetica"/>
          <w:color w:val="333333"/>
          <w:sz w:val="24"/>
          <w:szCs w:val="24"/>
        </w:rPr>
        <w:t>Set up a billing account. Say to do this you need a Google Billing account. If you want to do that, then continue, otherwise disable location messages… using… Although you need to setup billing, Google give you 200 USD per month for free. So you can load 10 million free location messages for free per month</w:t>
      </w:r>
    </w:p>
    <w:p w:rsidR="002E6B4A" w:rsidRDefault="002E6B4A">
      <w:pPr>
        <w:spacing w:before="100" w:beforeAutospacing="1" w:after="100" w:afterAutospacing="1" w:line="240" w:lineRule="auto"/>
        <w:rPr>
          <w:rFonts w:ascii="Helvetica" w:eastAsia="Times New Roman" w:hAnsi="Helvetica" w:cs="Helvetica"/>
          <w:color w:val="333333"/>
          <w:sz w:val="24"/>
          <w:szCs w:val="24"/>
        </w:rPr>
        <w:pPrChange w:id="10" w:author="DELTA" w:date="2018-09-25T15:25:00Z">
          <w:pPr>
            <w:numPr>
              <w:numId w:val="10"/>
            </w:numPr>
            <w:tabs>
              <w:tab w:val="num" w:pos="720"/>
            </w:tabs>
            <w:spacing w:before="100" w:beforeAutospacing="1" w:after="100" w:afterAutospacing="1" w:line="240" w:lineRule="auto"/>
            <w:ind w:left="720" w:hanging="360"/>
          </w:pPr>
        </w:pPrChange>
      </w:pPr>
      <w:r>
        <w:rPr>
          <w:rFonts w:ascii="Helvetica" w:eastAsia="Times New Roman" w:hAnsi="Helvetica" w:cs="Helvetica"/>
          <w:color w:val="333333"/>
          <w:sz w:val="24"/>
          <w:szCs w:val="24"/>
        </w:rPr>
        <w:t>We need to see where to get the final key</w:t>
      </w:r>
    </w:p>
    <w:p w:rsidR="00AD2EAE" w:rsidDel="00F129CB" w:rsidRDefault="00AD2EAE">
      <w:pPr>
        <w:spacing w:before="100" w:beforeAutospacing="1" w:after="100" w:afterAutospacing="1" w:line="240" w:lineRule="auto"/>
        <w:rPr>
          <w:del w:id="11" w:author="DELTA" w:date="2018-09-25T16:42:00Z"/>
          <w:rFonts w:ascii="Helvetica" w:eastAsia="Times New Roman" w:hAnsi="Helvetica" w:cs="Helvetica"/>
          <w:color w:val="333333"/>
          <w:sz w:val="24"/>
          <w:szCs w:val="24"/>
        </w:rPr>
        <w:pPrChange w:id="12" w:author="DELTA" w:date="2018-09-25T15:25:00Z">
          <w:pPr>
            <w:numPr>
              <w:numId w:val="10"/>
            </w:numPr>
            <w:tabs>
              <w:tab w:val="num" w:pos="720"/>
            </w:tabs>
            <w:spacing w:before="100" w:beforeAutospacing="1" w:after="100" w:afterAutospacing="1" w:line="240" w:lineRule="auto"/>
            <w:ind w:left="720" w:hanging="360"/>
          </w:pPr>
        </w:pPrChange>
      </w:pPr>
      <w:r>
        <w:rPr>
          <w:rFonts w:ascii="Helvetica" w:eastAsia="Times New Roman" w:hAnsi="Helvetica" w:cs="Helvetica"/>
          <w:color w:val="333333"/>
          <w:sz w:val="24"/>
          <w:szCs w:val="24"/>
        </w:rPr>
        <w:t>I think its worth you to add your payment details</w:t>
      </w:r>
    </w:p>
    <w:p w:rsidR="002E6B4A" w:rsidRPr="002B1B6C" w:rsidDel="002E6B4A" w:rsidRDefault="002E6B4A">
      <w:pPr>
        <w:spacing w:before="100" w:beforeAutospacing="1" w:after="100" w:afterAutospacing="1" w:line="240" w:lineRule="auto"/>
        <w:rPr>
          <w:del w:id="13" w:author="DELTA" w:date="2018-09-25T15:32:00Z"/>
          <w:rFonts w:ascii="Helvetica" w:eastAsia="Times New Roman" w:hAnsi="Helvetica" w:cs="Helvetica"/>
          <w:color w:val="333333"/>
          <w:sz w:val="24"/>
          <w:szCs w:val="24"/>
        </w:rPr>
        <w:pPrChange w:id="14" w:author="DELTA" w:date="2018-09-25T16:42:00Z">
          <w:pPr>
            <w:numPr>
              <w:numId w:val="10"/>
            </w:numPr>
            <w:tabs>
              <w:tab w:val="num" w:pos="720"/>
            </w:tabs>
            <w:spacing w:before="100" w:beforeAutospacing="1" w:after="100" w:afterAutospacing="1" w:line="240" w:lineRule="auto"/>
            <w:ind w:left="720" w:hanging="360"/>
          </w:pPr>
        </w:pPrChange>
      </w:pPr>
    </w:p>
    <w:p w:rsidR="002B1B6C" w:rsidRPr="002B1B6C" w:rsidRDefault="002B1B6C" w:rsidP="002B1B6C">
      <w:pPr>
        <w:spacing w:before="100" w:beforeAutospacing="1" w:after="100" w:afterAutospacing="1" w:line="240" w:lineRule="auto"/>
        <w:outlineLvl w:val="2"/>
        <w:rPr>
          <w:rFonts w:ascii="Helvetica" w:eastAsia="Times New Roman" w:hAnsi="Helvetica" w:cs="Helvetica"/>
          <w:b/>
          <w:bCs/>
          <w:color w:val="333333"/>
          <w:sz w:val="36"/>
          <w:szCs w:val="36"/>
        </w:rPr>
      </w:pPr>
      <w:r w:rsidRPr="002B1B6C">
        <w:rPr>
          <w:rFonts w:ascii="Helvetica" w:eastAsia="Times New Roman" w:hAnsi="Helvetica" w:cs="Helvetica"/>
          <w:b/>
          <w:bCs/>
          <w:color w:val="333333"/>
          <w:sz w:val="36"/>
          <w:szCs w:val="36"/>
        </w:rPr>
        <w:t>Conclusion</w:t>
      </w:r>
    </w:p>
    <w:p w:rsidR="002B1B6C" w:rsidRDefault="002B1B6C" w:rsidP="002B1B6C">
      <w:pPr>
        <w:spacing w:before="192" w:after="192" w:line="240" w:lineRule="auto"/>
        <w:rPr>
          <w:ins w:id="15" w:author="DELTA" w:date="2018-09-25T15:38:00Z"/>
          <w:rFonts w:ascii="Helvetica" w:eastAsia="Times New Roman" w:hAnsi="Helvetica" w:cs="Helvetica"/>
          <w:color w:val="333333"/>
          <w:sz w:val="24"/>
          <w:szCs w:val="24"/>
        </w:rPr>
      </w:pPr>
      <w:r w:rsidRPr="002B1B6C">
        <w:rPr>
          <w:rFonts w:ascii="Helvetica" w:eastAsia="Times New Roman" w:hAnsi="Helvetica" w:cs="Helvetica"/>
          <w:color w:val="333333"/>
          <w:sz w:val="24"/>
          <w:szCs w:val="24"/>
        </w:rPr>
        <w:t xml:space="preserve">Congratulations! </w:t>
      </w:r>
      <w:r w:rsidRPr="002B1B6C">
        <w:rPr>
          <w:rFonts w:ascii="Segoe UI Symbol" w:eastAsia="Times New Roman" w:hAnsi="Segoe UI Symbol" w:cs="Segoe UI Symbol"/>
          <w:color w:val="333333"/>
          <w:sz w:val="24"/>
          <w:szCs w:val="24"/>
        </w:rPr>
        <w:t>🎉🎉</w:t>
      </w:r>
      <w:r w:rsidRPr="002B1B6C">
        <w:rPr>
          <w:rFonts w:ascii="Helvetica" w:eastAsia="Times New Roman" w:hAnsi="Helvetica" w:cs="Helvetica"/>
          <w:color w:val="333333"/>
          <w:sz w:val="24"/>
          <w:szCs w:val="24"/>
        </w:rPr>
        <w:t xml:space="preserve"> You've just turned your app into a fully featured instant messenger! Keep reading below to learn how to further customize the Chat SDK as well as add various other modules as needed.</w:t>
      </w:r>
    </w:p>
    <w:p w:rsidR="00A33647" w:rsidRDefault="00A33647" w:rsidP="002B1B6C">
      <w:pPr>
        <w:spacing w:before="192" w:after="192" w:line="240" w:lineRule="auto"/>
        <w:rPr>
          <w:ins w:id="16" w:author="DELTA" w:date="2018-09-25T15:38:00Z"/>
          <w:rFonts w:ascii="Helvetica" w:eastAsia="Times New Roman" w:hAnsi="Helvetica" w:cs="Helvetica"/>
          <w:color w:val="333333"/>
          <w:sz w:val="24"/>
          <w:szCs w:val="24"/>
        </w:rPr>
      </w:pPr>
    </w:p>
    <w:p w:rsidR="00EA7CA0" w:rsidRPr="00EA7CA0" w:rsidRDefault="00EA7CA0" w:rsidP="00EA7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 w:author="DELTA" w:date="2018-09-27T18:29:00Z"/>
          <w:rFonts w:ascii="Courier New" w:eastAsia="Times New Roman" w:hAnsi="Courier New" w:cs="Courier New"/>
          <w:color w:val="000000"/>
          <w:sz w:val="18"/>
          <w:szCs w:val="18"/>
        </w:rPr>
      </w:pPr>
      <w:ins w:id="18" w:author="DELTA" w:date="2018-09-27T18:29:00Z">
        <w:r w:rsidRPr="00EA7CA0">
          <w:rPr>
            <w:rFonts w:ascii="Courier New" w:eastAsia="Times New Roman" w:hAnsi="Courier New" w:cs="Courier New"/>
            <w:i/>
            <w:iCs/>
            <w:color w:val="808080"/>
            <w:sz w:val="18"/>
            <w:szCs w:val="18"/>
          </w:rPr>
          <w:t>// AIzaSyBLnDsMzbmTf8nFpEUhBO6qBkGEpcNaR18</w:t>
        </w:r>
      </w:ins>
    </w:p>
    <w:p w:rsidR="00B332D3" w:rsidRDefault="00B332D3">
      <w:bookmarkStart w:id="19" w:name="_GoBack"/>
      <w:bookmarkEnd w:id="19"/>
    </w:p>
    <w:sectPr w:rsidR="00B332D3">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ar(--monospace)">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C66EF"/>
    <w:multiLevelType w:val="multilevel"/>
    <w:tmpl w:val="7BD89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055669"/>
    <w:multiLevelType w:val="multilevel"/>
    <w:tmpl w:val="9488C0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716EAE"/>
    <w:multiLevelType w:val="multilevel"/>
    <w:tmpl w:val="8F6C9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4418D6"/>
    <w:multiLevelType w:val="multilevel"/>
    <w:tmpl w:val="0790766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E914D4"/>
    <w:multiLevelType w:val="multilevel"/>
    <w:tmpl w:val="90045F7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BEC7B08"/>
    <w:multiLevelType w:val="multilevel"/>
    <w:tmpl w:val="83B8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D60881"/>
    <w:multiLevelType w:val="multilevel"/>
    <w:tmpl w:val="ED766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ADE4238"/>
    <w:multiLevelType w:val="multilevel"/>
    <w:tmpl w:val="33DCE01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C1B50F3"/>
    <w:multiLevelType w:val="multilevel"/>
    <w:tmpl w:val="8AF2FBF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C2D63D4"/>
    <w:multiLevelType w:val="multilevel"/>
    <w:tmpl w:val="0C0A5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CCE24E4"/>
    <w:multiLevelType w:val="multilevel"/>
    <w:tmpl w:val="DFF65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3C82F2D"/>
    <w:multiLevelType w:val="multilevel"/>
    <w:tmpl w:val="05527E7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963475B"/>
    <w:multiLevelType w:val="multilevel"/>
    <w:tmpl w:val="5582D97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A916CCE"/>
    <w:multiLevelType w:val="multilevel"/>
    <w:tmpl w:val="C5B06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B60571E"/>
    <w:multiLevelType w:val="multilevel"/>
    <w:tmpl w:val="BED45F4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DC41A3D"/>
    <w:multiLevelType w:val="multilevel"/>
    <w:tmpl w:val="9964289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
  </w:num>
  <w:num w:numId="3">
    <w:abstractNumId w:val="15"/>
  </w:num>
  <w:num w:numId="4">
    <w:abstractNumId w:val="4"/>
  </w:num>
  <w:num w:numId="5">
    <w:abstractNumId w:val="3"/>
  </w:num>
  <w:num w:numId="6">
    <w:abstractNumId w:val="11"/>
  </w:num>
  <w:num w:numId="7">
    <w:abstractNumId w:val="7"/>
  </w:num>
  <w:num w:numId="8">
    <w:abstractNumId w:val="8"/>
  </w:num>
  <w:num w:numId="9">
    <w:abstractNumId w:val="14"/>
  </w:num>
  <w:num w:numId="10">
    <w:abstractNumId w:val="12"/>
  </w:num>
  <w:num w:numId="11">
    <w:abstractNumId w:val="6"/>
  </w:num>
  <w:num w:numId="12">
    <w:abstractNumId w:val="10"/>
  </w:num>
  <w:num w:numId="13">
    <w:abstractNumId w:val="2"/>
  </w:num>
  <w:num w:numId="14">
    <w:abstractNumId w:val="9"/>
  </w:num>
  <w:num w:numId="15">
    <w:abstractNumId w:val="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457"/>
    <w:rsid w:val="001D16C3"/>
    <w:rsid w:val="002B1B6C"/>
    <w:rsid w:val="002E6B4A"/>
    <w:rsid w:val="004C0E4E"/>
    <w:rsid w:val="004D63CB"/>
    <w:rsid w:val="007A3457"/>
    <w:rsid w:val="00810F98"/>
    <w:rsid w:val="00A33647"/>
    <w:rsid w:val="00AD2EAE"/>
    <w:rsid w:val="00B332D3"/>
    <w:rsid w:val="00E20539"/>
    <w:rsid w:val="00EA7CA0"/>
    <w:rsid w:val="00F129CB"/>
    <w:rsid w:val="00F44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B1B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B1B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B1B6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B1B6C"/>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2B1B6C"/>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1B6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B1B6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B1B6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B1B6C"/>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2B1B6C"/>
    <w:rPr>
      <w:rFonts w:ascii="Times New Roman" w:eastAsia="Times New Roman" w:hAnsi="Times New Roman" w:cs="Times New Roman"/>
      <w:b/>
      <w:bCs/>
      <w:sz w:val="15"/>
      <w:szCs w:val="15"/>
    </w:rPr>
  </w:style>
  <w:style w:type="character" w:customStyle="1" w:styleId="md-expand">
    <w:name w:val="md-expand"/>
    <w:basedOn w:val="DefaultParagraphFont"/>
    <w:rsid w:val="002B1B6C"/>
  </w:style>
  <w:style w:type="paragraph" w:customStyle="1" w:styleId="md-end-block">
    <w:name w:val="md-end-block"/>
    <w:basedOn w:val="Normal"/>
    <w:rsid w:val="002B1B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1B6C"/>
    <w:rPr>
      <w:b/>
      <w:bCs/>
    </w:rPr>
  </w:style>
  <w:style w:type="character" w:styleId="HTMLCode">
    <w:name w:val="HTML Code"/>
    <w:basedOn w:val="DefaultParagraphFont"/>
    <w:uiPriority w:val="99"/>
    <w:semiHidden/>
    <w:unhideWhenUsed/>
    <w:rsid w:val="002B1B6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B1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1B6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B1B6C"/>
    <w:rPr>
      <w:color w:val="0000FF"/>
      <w:u w:val="single"/>
    </w:rPr>
  </w:style>
  <w:style w:type="character" w:styleId="FollowedHyperlink">
    <w:name w:val="FollowedHyperlink"/>
    <w:basedOn w:val="DefaultParagraphFont"/>
    <w:uiPriority w:val="99"/>
    <w:semiHidden/>
    <w:unhideWhenUsed/>
    <w:rsid w:val="002B1B6C"/>
    <w:rPr>
      <w:color w:val="800080"/>
      <w:u w:val="single"/>
    </w:rPr>
  </w:style>
  <w:style w:type="character" w:customStyle="1" w:styleId="md-link">
    <w:name w:val="md-link"/>
    <w:basedOn w:val="DefaultParagraphFont"/>
    <w:rsid w:val="002B1B6C"/>
  </w:style>
  <w:style w:type="character" w:customStyle="1" w:styleId="md-softbreak">
    <w:name w:val="md-softbreak"/>
    <w:basedOn w:val="DefaultParagraphFont"/>
    <w:rsid w:val="002B1B6C"/>
  </w:style>
  <w:style w:type="character" w:styleId="Emphasis">
    <w:name w:val="Emphasis"/>
    <w:basedOn w:val="DefaultParagraphFont"/>
    <w:uiPriority w:val="20"/>
    <w:qFormat/>
    <w:rsid w:val="002B1B6C"/>
    <w:rPr>
      <w:i/>
      <w:iCs/>
    </w:rPr>
  </w:style>
  <w:style w:type="paragraph" w:styleId="BalloonText">
    <w:name w:val="Balloon Text"/>
    <w:basedOn w:val="Normal"/>
    <w:link w:val="BalloonTextChar"/>
    <w:uiPriority w:val="99"/>
    <w:semiHidden/>
    <w:unhideWhenUsed/>
    <w:rsid w:val="002B1B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1B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B1B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B1B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B1B6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B1B6C"/>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2B1B6C"/>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1B6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B1B6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B1B6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B1B6C"/>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2B1B6C"/>
    <w:rPr>
      <w:rFonts w:ascii="Times New Roman" w:eastAsia="Times New Roman" w:hAnsi="Times New Roman" w:cs="Times New Roman"/>
      <w:b/>
      <w:bCs/>
      <w:sz w:val="15"/>
      <w:szCs w:val="15"/>
    </w:rPr>
  </w:style>
  <w:style w:type="character" w:customStyle="1" w:styleId="md-expand">
    <w:name w:val="md-expand"/>
    <w:basedOn w:val="DefaultParagraphFont"/>
    <w:rsid w:val="002B1B6C"/>
  </w:style>
  <w:style w:type="paragraph" w:customStyle="1" w:styleId="md-end-block">
    <w:name w:val="md-end-block"/>
    <w:basedOn w:val="Normal"/>
    <w:rsid w:val="002B1B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1B6C"/>
    <w:rPr>
      <w:b/>
      <w:bCs/>
    </w:rPr>
  </w:style>
  <w:style w:type="character" w:styleId="HTMLCode">
    <w:name w:val="HTML Code"/>
    <w:basedOn w:val="DefaultParagraphFont"/>
    <w:uiPriority w:val="99"/>
    <w:semiHidden/>
    <w:unhideWhenUsed/>
    <w:rsid w:val="002B1B6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B1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1B6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B1B6C"/>
    <w:rPr>
      <w:color w:val="0000FF"/>
      <w:u w:val="single"/>
    </w:rPr>
  </w:style>
  <w:style w:type="character" w:styleId="FollowedHyperlink">
    <w:name w:val="FollowedHyperlink"/>
    <w:basedOn w:val="DefaultParagraphFont"/>
    <w:uiPriority w:val="99"/>
    <w:semiHidden/>
    <w:unhideWhenUsed/>
    <w:rsid w:val="002B1B6C"/>
    <w:rPr>
      <w:color w:val="800080"/>
      <w:u w:val="single"/>
    </w:rPr>
  </w:style>
  <w:style w:type="character" w:customStyle="1" w:styleId="md-link">
    <w:name w:val="md-link"/>
    <w:basedOn w:val="DefaultParagraphFont"/>
    <w:rsid w:val="002B1B6C"/>
  </w:style>
  <w:style w:type="character" w:customStyle="1" w:styleId="md-softbreak">
    <w:name w:val="md-softbreak"/>
    <w:basedOn w:val="DefaultParagraphFont"/>
    <w:rsid w:val="002B1B6C"/>
  </w:style>
  <w:style w:type="character" w:styleId="Emphasis">
    <w:name w:val="Emphasis"/>
    <w:basedOn w:val="DefaultParagraphFont"/>
    <w:uiPriority w:val="20"/>
    <w:qFormat/>
    <w:rsid w:val="002B1B6C"/>
    <w:rPr>
      <w:i/>
      <w:iCs/>
    </w:rPr>
  </w:style>
  <w:style w:type="paragraph" w:styleId="BalloonText">
    <w:name w:val="Balloon Text"/>
    <w:basedOn w:val="Normal"/>
    <w:link w:val="BalloonTextChar"/>
    <w:uiPriority w:val="99"/>
    <w:semiHidden/>
    <w:unhideWhenUsed/>
    <w:rsid w:val="002B1B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1B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986160">
      <w:bodyDiv w:val="1"/>
      <w:marLeft w:val="0"/>
      <w:marRight w:val="0"/>
      <w:marTop w:val="0"/>
      <w:marBottom w:val="0"/>
      <w:divBdr>
        <w:top w:val="none" w:sz="0" w:space="0" w:color="auto"/>
        <w:left w:val="none" w:sz="0" w:space="0" w:color="auto"/>
        <w:bottom w:val="none" w:sz="0" w:space="0" w:color="auto"/>
        <w:right w:val="none" w:sz="0" w:space="0" w:color="auto"/>
      </w:divBdr>
      <w:divsChild>
        <w:div w:id="65762530">
          <w:blockQuote w:val="1"/>
          <w:marLeft w:val="0"/>
          <w:marRight w:val="0"/>
          <w:marTop w:val="192"/>
          <w:marBottom w:val="192"/>
          <w:divBdr>
            <w:top w:val="none" w:sz="0" w:space="0" w:color="auto"/>
            <w:left w:val="single" w:sz="24" w:space="11" w:color="DFE2E5"/>
            <w:bottom w:val="none" w:sz="0" w:space="0" w:color="auto"/>
            <w:right w:val="none" w:sz="0" w:space="0" w:color="auto"/>
          </w:divBdr>
        </w:div>
        <w:div w:id="1274094547">
          <w:blockQuote w:val="1"/>
          <w:marLeft w:val="0"/>
          <w:marRight w:val="0"/>
          <w:marTop w:val="192"/>
          <w:marBottom w:val="192"/>
          <w:divBdr>
            <w:top w:val="none" w:sz="0" w:space="0" w:color="auto"/>
            <w:left w:val="single" w:sz="24" w:space="11" w:color="DFE2E5"/>
            <w:bottom w:val="none" w:sz="0" w:space="0" w:color="auto"/>
            <w:right w:val="none" w:sz="0" w:space="0" w:color="auto"/>
          </w:divBdr>
          <w:divsChild>
            <w:div w:id="473765611">
              <w:blockQuote w:val="1"/>
              <w:marLeft w:val="0"/>
              <w:marRight w:val="0"/>
              <w:marTop w:val="192"/>
              <w:marBottom w:val="0"/>
              <w:divBdr>
                <w:top w:val="none" w:sz="0" w:space="0" w:color="auto"/>
                <w:left w:val="single" w:sz="24" w:space="11" w:color="DFE2E5"/>
                <w:bottom w:val="none" w:sz="0" w:space="0" w:color="auto"/>
                <w:right w:val="none" w:sz="0" w:space="0" w:color="auto"/>
              </w:divBdr>
            </w:div>
          </w:divsChild>
        </w:div>
      </w:divsChild>
    </w:div>
    <w:div w:id="167268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firebase.google.com/" TargetMode="External"/><Relationship Id="rId3" Type="http://schemas.microsoft.com/office/2007/relationships/stylesWithEffects" Target="stylesWithEffects.xml"/><Relationship Id="rId7" Type="http://schemas.openxmlformats.org/officeDocument/2006/relationships/hyperlink" Target="https://console.firebase.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sole.firebase.google.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chat-sdk/chat-sdk-ios/blob/master/rules.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1538</Words>
  <Characters>8772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DELTA</dc:creator>
  <cp:keywords/>
  <dc:description/>
  <cp:lastModifiedBy>DELTA</cp:lastModifiedBy>
  <cp:revision>6</cp:revision>
  <dcterms:created xsi:type="dcterms:W3CDTF">2018-09-25T12:56:00Z</dcterms:created>
  <dcterms:modified xsi:type="dcterms:W3CDTF">2018-09-27T16:29:00Z</dcterms:modified>
</cp:coreProperties>
</file>